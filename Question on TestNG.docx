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E89" w:rsidRPr="00974E89" w:rsidRDefault="00974E89" w:rsidP="00974E89">
      <w:pPr>
        <w:shd w:val="clear" w:color="auto" w:fill="FFFFFF"/>
        <w:spacing w:before="120" w:after="120" w:line="240" w:lineRule="auto"/>
        <w:ind w:left="360"/>
        <w:outlineLvl w:val="1"/>
        <w:rPr>
          <w:rFonts w:ascii="Arial" w:eastAsia="Times New Roman" w:hAnsi="Arial" w:cs="Arial"/>
          <w:b/>
          <w:bCs/>
          <w:caps/>
          <w:color w:val="666666"/>
          <w:sz w:val="20"/>
          <w:szCs w:val="20"/>
        </w:rPr>
      </w:pPr>
      <w:r w:rsidRPr="00974E89">
        <w:rPr>
          <w:rFonts w:ascii="Arial" w:eastAsia="Times New Roman" w:hAnsi="Arial" w:cs="Arial"/>
          <w:b/>
          <w:bCs/>
          <w:i/>
          <w:iCs/>
          <w:caps/>
          <w:color w:val="CC0000"/>
          <w:sz w:val="20"/>
          <w:szCs w:val="20"/>
        </w:rPr>
        <w:t>FEW INTERVIEW QUESTIONS FOR SELENIUM WEBDRIVER WITH JAVA</w:t>
      </w:r>
    </w:p>
    <w:p w:rsidR="00E7212C" w:rsidRDefault="00974E89" w:rsidP="00974E89">
      <w:pPr>
        <w:rPr>
          <w:rFonts w:ascii="Arial" w:eastAsia="Times New Roman" w:hAnsi="Arial" w:cs="Arial"/>
          <w:i/>
          <w:iCs/>
          <w:color w:val="38761D"/>
          <w:sz w:val="23"/>
          <w:szCs w:val="23"/>
          <w:shd w:val="clear" w:color="auto" w:fill="FFFFFF"/>
        </w:rPr>
      </w:pP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class should be extended to use Serialization?</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is list and set?</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is hash table?</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is iterator?</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-Tell me about binary search?</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-Tell me about buble sort?</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is Selenium IDE</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can we do Iphone and Android app testing in selenium</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technical issues did you face in selenium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is Selenium RC and WebDriver. What is the difference in them (2)</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 xml:space="preserve">-How many ways </w:t>
      </w:r>
      <w:proofErr w:type="gramStart"/>
      <w:r w:rsidRPr="00974E89">
        <w:rPr>
          <w:rFonts w:ascii="Arial" w:eastAsia="Times New Roman" w:hAnsi="Arial" w:cs="Arial"/>
          <w:i/>
          <w:iCs/>
          <w:color w:val="38761D"/>
          <w:sz w:val="23"/>
          <w:szCs w:val="23"/>
          <w:shd w:val="clear" w:color="auto" w:fill="FFFFFF"/>
        </w:rPr>
        <w:t>can can</w:t>
      </w:r>
      <w:proofErr w:type="gramEnd"/>
      <w:r w:rsidRPr="00974E89">
        <w:rPr>
          <w:rFonts w:ascii="Arial" w:eastAsia="Times New Roman" w:hAnsi="Arial" w:cs="Arial"/>
          <w:i/>
          <w:iCs/>
          <w:color w:val="38761D"/>
          <w:sz w:val="23"/>
          <w:szCs w:val="23"/>
          <w:shd w:val="clear" w:color="auto" w:fill="FFFFFF"/>
        </w:rPr>
        <w:t xml:space="preserve"> start the selenium server (1)</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will you convert integer to String and String to integer in Java (1)</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do you mean by Object oriented programming. How is it used in selenium? (1)</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do you download and install selenium? (1)</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-Where do you write selenium code if you implement in java (1)</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all languages are supported by selenium (1)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is Murex testing? Do we use Selenium to test Murex? (3)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 xml:space="preserve">-How to Integrate Jenkins Hudson integration with selenium for running the scripts in </w:t>
      </w:r>
      <w:proofErr w:type="gramStart"/>
      <w:r w:rsidRPr="00974E89">
        <w:rPr>
          <w:rFonts w:ascii="Arial" w:eastAsia="Times New Roman" w:hAnsi="Arial" w:cs="Arial"/>
          <w:i/>
          <w:iCs/>
          <w:color w:val="38761D"/>
          <w:sz w:val="23"/>
          <w:szCs w:val="23"/>
          <w:shd w:val="clear" w:color="auto" w:fill="FFFFFF"/>
        </w:rPr>
        <w:t>schdule</w:t>
      </w:r>
      <w:proofErr w:type="gramEnd"/>
      <w:r w:rsidRPr="00974E89">
        <w:rPr>
          <w:rFonts w:ascii="Arial" w:eastAsia="Times New Roman" w:hAnsi="Arial" w:cs="Arial"/>
          <w:i/>
          <w:iCs/>
          <w:color w:val="38761D"/>
          <w:sz w:val="23"/>
          <w:szCs w:val="23"/>
          <w:shd w:val="clear" w:color="auto" w:fill="FFFFFF"/>
        </w:rPr>
        <w:t xml:space="preserve"> time? (6)</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 xml:space="preserve">-How to compare Text (not Html </w:t>
      </w:r>
      <w:proofErr w:type="gramStart"/>
      <w:r w:rsidRPr="00974E89">
        <w:rPr>
          <w:rFonts w:ascii="Arial" w:eastAsia="Times New Roman" w:hAnsi="Arial" w:cs="Arial"/>
          <w:i/>
          <w:iCs/>
          <w:color w:val="38761D"/>
          <w:sz w:val="23"/>
          <w:szCs w:val="23"/>
          <w:shd w:val="clear" w:color="auto" w:fill="FFFFFF"/>
        </w:rPr>
        <w:t>strings )</w:t>
      </w:r>
      <w:proofErr w:type="gramEnd"/>
      <w:r w:rsidRPr="00974E89">
        <w:rPr>
          <w:rFonts w:ascii="Arial" w:eastAsia="Times New Roman" w:hAnsi="Arial" w:cs="Arial"/>
          <w:i/>
          <w:iCs/>
          <w:color w:val="38761D"/>
          <w:sz w:val="23"/>
          <w:szCs w:val="23"/>
          <w:shd w:val="clear" w:color="auto" w:fill="FFFFFF"/>
        </w:rPr>
        <w:t xml:space="preserve"> (2)</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to open csv file (1)</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to run webdriver scripts with different browsers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to do web service testing using selenium webdriver.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to identify webElement on web Page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to draw an annotation(s) on map using selenium webdriver?</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t>
      </w:r>
      <w:proofErr w:type="gramStart"/>
      <w:r w:rsidRPr="00974E89">
        <w:rPr>
          <w:rFonts w:ascii="Arial" w:eastAsia="Times New Roman" w:hAnsi="Arial" w:cs="Arial"/>
          <w:i/>
          <w:iCs/>
          <w:color w:val="38761D"/>
          <w:sz w:val="23"/>
          <w:szCs w:val="23"/>
          <w:shd w:val="clear" w:color="auto" w:fill="FFFFFF"/>
        </w:rPr>
        <w:t>how</w:t>
      </w:r>
      <w:proofErr w:type="gramEnd"/>
      <w:r w:rsidRPr="00974E89">
        <w:rPr>
          <w:rFonts w:ascii="Arial" w:eastAsia="Times New Roman" w:hAnsi="Arial" w:cs="Arial"/>
          <w:i/>
          <w:iCs/>
          <w:color w:val="38761D"/>
          <w:sz w:val="23"/>
          <w:szCs w:val="23"/>
          <w:shd w:val="clear" w:color="auto" w:fill="FFFFFF"/>
        </w:rPr>
        <w:t xml:space="preserve"> to handle list(selecting more than one item) in Rc and Webdriver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to handle filedownload in ie and chrome</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to handle silver light objects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to handles Popups!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br/>
        <w:t>-Interview Ques: How to extract data from webtable or weblist, store it in a file and sort the file</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br/>
        <w:t xml:space="preserve">-Is there </w:t>
      </w:r>
      <w:proofErr w:type="gramStart"/>
      <w:r w:rsidRPr="00974E89">
        <w:rPr>
          <w:rFonts w:ascii="Arial" w:eastAsia="Times New Roman" w:hAnsi="Arial" w:cs="Arial"/>
          <w:i/>
          <w:iCs/>
          <w:color w:val="38761D"/>
          <w:sz w:val="23"/>
          <w:szCs w:val="23"/>
          <w:shd w:val="clear" w:color="auto" w:fill="FFFFFF"/>
        </w:rPr>
        <w:t>Assert.assertNotEquals(</w:t>
      </w:r>
      <w:proofErr w:type="gramEnd"/>
      <w:r w:rsidRPr="00974E89">
        <w:rPr>
          <w:rFonts w:ascii="Arial" w:eastAsia="Times New Roman" w:hAnsi="Arial" w:cs="Arial"/>
          <w:i/>
          <w:iCs/>
          <w:color w:val="38761D"/>
          <w:sz w:val="23"/>
          <w:szCs w:val="23"/>
          <w:shd w:val="clear" w:color="auto" w:fill="FFFFFF"/>
        </w:rPr>
        <w:t>) in webdriver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br/>
        <w:t>-Can we schedule the execution of test cases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-Do you any automation tool for desktop application testing?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to verify if the webElement is present or not on the webpage..??</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 xml:space="preserve">-what are reflection api and how are they used in </w:t>
      </w:r>
      <w:proofErr w:type="gramStart"/>
      <w:r w:rsidRPr="00974E89">
        <w:rPr>
          <w:rFonts w:ascii="Arial" w:eastAsia="Times New Roman" w:hAnsi="Arial" w:cs="Arial"/>
          <w:i/>
          <w:iCs/>
          <w:color w:val="38761D"/>
          <w:sz w:val="23"/>
          <w:szCs w:val="23"/>
          <w:shd w:val="clear" w:color="auto" w:fill="FFFFFF"/>
        </w:rPr>
        <w:t>selenium ?</w:t>
      </w:r>
      <w:proofErr w:type="gramEnd"/>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to schedule selenium suite using RC and WebDriver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lastRenderedPageBreak/>
        <w:t>-How to create a new file using Java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do you run your automated tests on Mutliple browsers</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to handle certification error</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would you deal with Ajax issues?</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is most difficult challenge you have faced in automating a web application</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to execute selenium webdriver tests after completion and deployment of build thru Jenkins?</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-Give two examples of functionality that cannot be properly tested with automated testing software?</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--List the advantage/disadvantages: Selenium WebDriver Vs QTP</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is inheritance in Java? How is it applied in Selenium?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are the drawbacks of Webdriver?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-Give me 5 points about what is the use of Framework (jUnit or TestNg)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 xml:space="preserve">-What is the difference between verify and </w:t>
      </w:r>
      <w:proofErr w:type="gramStart"/>
      <w:r w:rsidRPr="00974E89">
        <w:rPr>
          <w:rFonts w:ascii="Arial" w:eastAsia="Times New Roman" w:hAnsi="Arial" w:cs="Arial"/>
          <w:i/>
          <w:iCs/>
          <w:color w:val="38761D"/>
          <w:sz w:val="23"/>
          <w:szCs w:val="23"/>
          <w:shd w:val="clear" w:color="auto" w:fill="FFFFFF"/>
        </w:rPr>
        <w:t>Assert</w:t>
      </w:r>
      <w:proofErr w:type="gramEnd"/>
      <w:r w:rsidRPr="00974E89">
        <w:rPr>
          <w:rFonts w:ascii="Arial" w:eastAsia="Times New Roman" w:hAnsi="Arial" w:cs="Arial"/>
          <w:i/>
          <w:iCs/>
          <w:color w:val="38761D"/>
          <w:sz w:val="23"/>
          <w:szCs w:val="23"/>
          <w:shd w:val="clear" w:color="auto" w:fill="FFFFFF"/>
        </w:rPr>
        <w:t>?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to run the test script in selenium on specific time?</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to do at very first if you want to start a Selenium automation tool in your project?</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do we keep expected result in the Seleniumj automation script?</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is the use of Class HtmlUnitDriver and when we have to use the Class HtmlUnitDriver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-can we handle windows popup using selenium?</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-There are 3 fields like House Number, Mobile Number and email address. How will you validate fields</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br/>
        <w:t>-What is the difference between client-server application and web application?</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can you test application in multiple browsers in selenium when making the framework </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-How will you run 1000 test cases and generate reports</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are user extensions</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is difference between QTP and selenium</w:t>
      </w:r>
      <w:r w:rsidRPr="00974E89">
        <w:rPr>
          <w:rFonts w:ascii="Arial" w:eastAsia="Times New Roman" w:hAnsi="Arial" w:cs="Arial"/>
          <w:color w:val="333333"/>
          <w:sz w:val="23"/>
          <w:szCs w:val="23"/>
        </w:rPr>
        <w:br/>
      </w:r>
      <w:r w:rsidRPr="00974E89">
        <w:rPr>
          <w:rFonts w:ascii="Arial" w:eastAsia="Times New Roman" w:hAnsi="Arial" w:cs="Arial"/>
          <w:i/>
          <w:iCs/>
          <w:color w:val="38761D"/>
          <w:sz w:val="23"/>
          <w:szCs w:val="23"/>
          <w:shd w:val="clear" w:color="auto" w:fill="FFFFFF"/>
        </w:rPr>
        <w:t>-What is the architecture of selenium WebDriver</w:t>
      </w:r>
    </w:p>
    <w:p w:rsidR="00974E89" w:rsidRDefault="00974E89" w:rsidP="00974E89">
      <w:pPr>
        <w:pStyle w:val="Heading1"/>
        <w:shd w:val="clear" w:color="auto" w:fill="FFFFFF"/>
        <w:spacing w:before="0" w:line="314" w:lineRule="atLeast"/>
        <w:rPr>
          <w:b w:val="0"/>
          <w:bCs w:val="0"/>
          <w:color w:val="0723B3"/>
          <w:sz w:val="39"/>
          <w:szCs w:val="39"/>
        </w:rPr>
      </w:pPr>
      <w:r>
        <w:rPr>
          <w:b w:val="0"/>
          <w:bCs w:val="0"/>
          <w:color w:val="0723B3"/>
          <w:sz w:val="39"/>
          <w:szCs w:val="39"/>
        </w:rPr>
        <w:t>TestNG – Test Automation with Selenium</w:t>
      </w:r>
    </w:p>
    <w:p w:rsidR="00974E89" w:rsidRDefault="00974E89" w:rsidP="00974E89">
      <w:pPr>
        <w:pStyle w:val="headlinemeta"/>
        <w:shd w:val="clear" w:color="auto" w:fill="FFFFFF"/>
        <w:spacing w:before="0" w:beforeAutospacing="0" w:after="0" w:afterAutospacing="0" w:line="432" w:lineRule="atLeast"/>
        <w:rPr>
          <w:rFonts w:ascii="Georgia" w:hAnsi="Georgia"/>
          <w:i/>
          <w:iCs/>
          <w:color w:val="888888"/>
          <w:sz w:val="15"/>
          <w:szCs w:val="15"/>
        </w:rPr>
      </w:pPr>
      <w:proofErr w:type="gramStart"/>
      <w:r>
        <w:rPr>
          <w:rFonts w:ascii="Georgia" w:hAnsi="Georgia"/>
          <w:i/>
          <w:iCs/>
          <w:color w:val="888888"/>
          <w:sz w:val="15"/>
          <w:szCs w:val="15"/>
        </w:rPr>
        <w:t>by</w:t>
      </w:r>
      <w:proofErr w:type="gramEnd"/>
      <w:r>
        <w:rPr>
          <w:rStyle w:val="apple-converted-space"/>
          <w:rFonts w:ascii="Georgia" w:eastAsiaTheme="majorEastAsia" w:hAnsi="Georgia"/>
          <w:i/>
          <w:iCs/>
          <w:color w:val="888888"/>
          <w:sz w:val="15"/>
          <w:szCs w:val="15"/>
        </w:rPr>
        <w:t> </w:t>
      </w:r>
      <w:r>
        <w:rPr>
          <w:rStyle w:val="author"/>
          <w:rFonts w:ascii="Georgia" w:hAnsi="Georgia"/>
          <w:caps/>
          <w:color w:val="888888"/>
          <w:spacing w:val="15"/>
          <w:sz w:val="15"/>
          <w:szCs w:val="15"/>
        </w:rPr>
        <w:t>SEETARAM</w:t>
      </w:r>
      <w:r>
        <w:rPr>
          <w:rStyle w:val="apple-converted-space"/>
          <w:rFonts w:ascii="Georgia" w:eastAsiaTheme="majorEastAsia" w:hAnsi="Georgia"/>
          <w:i/>
          <w:iCs/>
          <w:color w:val="888888"/>
          <w:sz w:val="15"/>
          <w:szCs w:val="15"/>
        </w:rPr>
        <w:t> </w:t>
      </w:r>
      <w:r>
        <w:rPr>
          <w:rFonts w:ascii="Georgia" w:hAnsi="Georgia"/>
          <w:i/>
          <w:iCs/>
          <w:color w:val="888888"/>
          <w:sz w:val="15"/>
          <w:szCs w:val="15"/>
        </w:rPr>
        <w:t>on</w:t>
      </w:r>
      <w:r>
        <w:rPr>
          <w:rStyle w:val="apple-converted-space"/>
          <w:rFonts w:ascii="Georgia" w:eastAsiaTheme="majorEastAsia" w:hAnsi="Georgia"/>
          <w:i/>
          <w:iCs/>
          <w:color w:val="888888"/>
          <w:sz w:val="15"/>
          <w:szCs w:val="15"/>
        </w:rPr>
        <w:t> </w:t>
      </w:r>
      <w:r>
        <w:rPr>
          <w:rFonts w:ascii="Georgia" w:hAnsi="Georgia"/>
          <w:i/>
          <w:iCs/>
          <w:color w:val="888888"/>
          <w:sz w:val="15"/>
          <w:szCs w:val="15"/>
        </w:rPr>
        <w:t>JANUARY 15, 2012</w:t>
      </w:r>
    </w:p>
    <w:p w:rsidR="00974E89" w:rsidRDefault="00974E89" w:rsidP="00974E89">
      <w:pPr>
        <w:pStyle w:val="NormalWeb"/>
        <w:shd w:val="clear" w:color="auto" w:fill="FFFFFF"/>
        <w:spacing w:before="0" w:beforeAutospacing="0" w:after="352" w:afterAutospacing="0" w:line="352" w:lineRule="atLeast"/>
        <w:rPr>
          <w:rFonts w:ascii="Georgia" w:hAnsi="Georgia"/>
          <w:color w:val="111111"/>
          <w:sz w:val="36"/>
          <w:szCs w:val="36"/>
        </w:rPr>
      </w:pPr>
      <w:r>
        <w:rPr>
          <w:rFonts w:ascii="Georgia" w:hAnsi="Georgia"/>
          <w:color w:val="111111"/>
          <w:sz w:val="36"/>
          <w:szCs w:val="36"/>
        </w:rPr>
        <w:t xml:space="preserve">TestNG framework can be used for automation testing with Selenium (web application automation testing tool). Then, definitely a question will popup in our mind “why this framework is needed?” Is it possible to execute Selenium tests without frameworks like JUnit or </w:t>
      </w:r>
      <w:proofErr w:type="gramStart"/>
      <w:r>
        <w:rPr>
          <w:rFonts w:ascii="Georgia" w:hAnsi="Georgia"/>
          <w:color w:val="111111"/>
          <w:sz w:val="36"/>
          <w:szCs w:val="36"/>
        </w:rPr>
        <w:t>TestNG.</w:t>
      </w:r>
      <w:proofErr w:type="gramEnd"/>
      <w:r>
        <w:rPr>
          <w:rFonts w:ascii="Georgia" w:hAnsi="Georgia"/>
          <w:color w:val="111111"/>
          <w:sz w:val="36"/>
          <w:szCs w:val="36"/>
        </w:rPr>
        <w:t xml:space="preserve"> Answer is “Yes”, it is possible to execute Selenium tests without using these frameworks. But, is it possible to get </w:t>
      </w:r>
      <w:r>
        <w:rPr>
          <w:rFonts w:ascii="Georgia" w:hAnsi="Georgia"/>
          <w:color w:val="111111"/>
          <w:sz w:val="36"/>
          <w:szCs w:val="36"/>
        </w:rPr>
        <w:lastRenderedPageBreak/>
        <w:t>proper reports without framework? How the verification points or checkpoints are going to be handled? How the exception handling is done? If we do not have any frameworks, then it is difficult to get proper reports, handle checkpoints, or exception handling.</w:t>
      </w:r>
    </w:p>
    <w:p w:rsidR="00974E89" w:rsidRDefault="00974E89" w:rsidP="00974E89">
      <w:pPr>
        <w:pStyle w:val="NormalWeb"/>
        <w:shd w:val="clear" w:color="auto" w:fill="FFFFFF"/>
        <w:spacing w:before="0" w:beforeAutospacing="0" w:after="352" w:afterAutospacing="0" w:line="352" w:lineRule="atLeast"/>
        <w:rPr>
          <w:rFonts w:ascii="Georgia" w:hAnsi="Georgia"/>
          <w:color w:val="111111"/>
          <w:sz w:val="36"/>
          <w:szCs w:val="36"/>
        </w:rPr>
      </w:pPr>
      <w:r>
        <w:rPr>
          <w:rFonts w:ascii="Georgia" w:hAnsi="Georgia"/>
          <w:color w:val="111111"/>
          <w:sz w:val="36"/>
          <w:szCs w:val="36"/>
        </w:rPr>
        <w:t>Either we should use any of the frameworks available like JUnit, TestNG or we should design our own framework.</w:t>
      </w:r>
    </w:p>
    <w:p w:rsidR="00974E89" w:rsidRDefault="00974E89" w:rsidP="00974E89">
      <w:pPr>
        <w:pStyle w:val="NormalWeb"/>
        <w:shd w:val="clear" w:color="auto" w:fill="FFFFFF"/>
        <w:spacing w:before="0" w:beforeAutospacing="0" w:after="0" w:afterAutospacing="0" w:line="352" w:lineRule="atLeast"/>
        <w:rPr>
          <w:rFonts w:ascii="Georgia" w:hAnsi="Georgia"/>
          <w:color w:val="111111"/>
          <w:sz w:val="36"/>
          <w:szCs w:val="36"/>
        </w:rPr>
      </w:pPr>
      <w:r>
        <w:rPr>
          <w:rFonts w:ascii="Georgia" w:hAnsi="Georgia"/>
          <w:color w:val="111111"/>
          <w:sz w:val="36"/>
          <w:szCs w:val="36"/>
        </w:rPr>
        <w:t>In one of the previous post, I have explained</w:t>
      </w:r>
      <w:r>
        <w:rPr>
          <w:rStyle w:val="apple-converted-space"/>
          <w:rFonts w:ascii="Georgia" w:eastAsiaTheme="majorEastAsia" w:hAnsi="Georgia"/>
          <w:color w:val="111111"/>
          <w:sz w:val="36"/>
          <w:szCs w:val="36"/>
        </w:rPr>
        <w:t> </w:t>
      </w:r>
      <w:hyperlink r:id="rId5" w:history="1">
        <w:r>
          <w:rPr>
            <w:rStyle w:val="Hyperlink"/>
            <w:rFonts w:ascii="Georgia" w:hAnsi="Georgia"/>
            <w:color w:val="2361A1"/>
            <w:sz w:val="36"/>
            <w:szCs w:val="36"/>
          </w:rPr>
          <w:t>how to setup TestNG with Eclipse IDE</w:t>
        </w:r>
      </w:hyperlink>
      <w:r>
        <w:rPr>
          <w:rFonts w:ascii="Georgia" w:hAnsi="Georgia"/>
          <w:color w:val="111111"/>
          <w:sz w:val="36"/>
          <w:szCs w:val="36"/>
        </w:rPr>
        <w:t>.  It is better go through that post before doing anything explained in this post.</w:t>
      </w:r>
    </w:p>
    <w:p w:rsidR="00974E89" w:rsidRDefault="00974E89" w:rsidP="00974E89">
      <w:pPr>
        <w:pStyle w:val="NormalWeb"/>
        <w:shd w:val="clear" w:color="auto" w:fill="FFFFFF"/>
        <w:spacing w:before="0" w:beforeAutospacing="0" w:after="352" w:afterAutospacing="0" w:line="352" w:lineRule="atLeast"/>
        <w:rPr>
          <w:rFonts w:ascii="Georgia" w:hAnsi="Georgia"/>
          <w:color w:val="111111"/>
          <w:sz w:val="36"/>
          <w:szCs w:val="36"/>
        </w:rPr>
      </w:pPr>
      <w:r>
        <w:rPr>
          <w:rFonts w:ascii="Georgia" w:hAnsi="Georgia"/>
          <w:color w:val="111111"/>
          <w:sz w:val="36"/>
          <w:szCs w:val="36"/>
        </w:rPr>
        <w:t>Let us have a look at the code snippet below:</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proofErr w:type="gramStart"/>
      <w:r>
        <w:rPr>
          <w:rFonts w:ascii="Consolas" w:hAnsi="Consolas" w:cs="Consolas"/>
          <w:color w:val="111111"/>
          <w:sz w:val="29"/>
          <w:szCs w:val="29"/>
        </w:rPr>
        <w:t>package</w:t>
      </w:r>
      <w:proofErr w:type="gramEnd"/>
      <w:r>
        <w:rPr>
          <w:rFonts w:ascii="Consolas" w:hAnsi="Consolas" w:cs="Consolas"/>
          <w:color w:val="111111"/>
          <w:sz w:val="29"/>
          <w:szCs w:val="29"/>
        </w:rPr>
        <w:t xml:space="preserve"> com.selftechy.testng;</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proofErr w:type="gramStart"/>
      <w:r>
        <w:rPr>
          <w:rFonts w:ascii="Consolas" w:hAnsi="Consolas" w:cs="Consolas"/>
          <w:color w:val="111111"/>
          <w:sz w:val="29"/>
          <w:szCs w:val="29"/>
        </w:rPr>
        <w:t>import</w:t>
      </w:r>
      <w:proofErr w:type="gramEnd"/>
      <w:r>
        <w:rPr>
          <w:rFonts w:ascii="Consolas" w:hAnsi="Consolas" w:cs="Consolas"/>
          <w:color w:val="111111"/>
          <w:sz w:val="29"/>
          <w:szCs w:val="29"/>
        </w:rPr>
        <w:t xml:space="preserve"> com.thoughtworks.selenium.*;</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proofErr w:type="gramStart"/>
      <w:r>
        <w:rPr>
          <w:rFonts w:ascii="Consolas" w:hAnsi="Consolas" w:cs="Consolas"/>
          <w:color w:val="111111"/>
          <w:sz w:val="29"/>
          <w:szCs w:val="29"/>
        </w:rPr>
        <w:t>import</w:t>
      </w:r>
      <w:proofErr w:type="gramEnd"/>
      <w:r>
        <w:rPr>
          <w:rFonts w:ascii="Consolas" w:hAnsi="Consolas" w:cs="Consolas"/>
          <w:color w:val="111111"/>
          <w:sz w:val="29"/>
          <w:szCs w:val="29"/>
        </w:rPr>
        <w:t xml:space="preserve"> org.testng.annotations.*;</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proofErr w:type="gramStart"/>
      <w:r>
        <w:rPr>
          <w:rFonts w:ascii="Consolas" w:hAnsi="Consolas" w:cs="Consolas"/>
          <w:color w:val="111111"/>
          <w:sz w:val="29"/>
          <w:szCs w:val="29"/>
        </w:rPr>
        <w:t>public</w:t>
      </w:r>
      <w:proofErr w:type="gramEnd"/>
      <w:r>
        <w:rPr>
          <w:rFonts w:ascii="Consolas" w:hAnsi="Consolas" w:cs="Consolas"/>
          <w:color w:val="111111"/>
          <w:sz w:val="29"/>
          <w:szCs w:val="29"/>
        </w:rPr>
        <w:t xml:space="preserve"> class TestNGDemo extends SeleneseTestBase{</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proofErr w:type="gramStart"/>
      <w:r>
        <w:rPr>
          <w:rFonts w:ascii="Consolas" w:hAnsi="Consolas" w:cs="Consolas"/>
          <w:color w:val="111111"/>
          <w:sz w:val="29"/>
          <w:szCs w:val="29"/>
        </w:rPr>
        <w:t>public</w:t>
      </w:r>
      <w:proofErr w:type="gramEnd"/>
      <w:r>
        <w:rPr>
          <w:rFonts w:ascii="Consolas" w:hAnsi="Consolas" w:cs="Consolas"/>
          <w:color w:val="111111"/>
          <w:sz w:val="29"/>
          <w:szCs w:val="29"/>
        </w:rPr>
        <w:t xml:space="preserve"> Selenium selenium;</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t>@BeforeMethod</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lastRenderedPageBreak/>
        <w:tab/>
      </w:r>
      <w:proofErr w:type="gramStart"/>
      <w:r>
        <w:rPr>
          <w:rFonts w:ascii="Consolas" w:hAnsi="Consolas" w:cs="Consolas"/>
          <w:color w:val="111111"/>
          <w:sz w:val="29"/>
          <w:szCs w:val="29"/>
        </w:rPr>
        <w:t>public</w:t>
      </w:r>
      <w:proofErr w:type="gramEnd"/>
      <w:r>
        <w:rPr>
          <w:rFonts w:ascii="Consolas" w:hAnsi="Consolas" w:cs="Consolas"/>
          <w:color w:val="111111"/>
          <w:sz w:val="29"/>
          <w:szCs w:val="29"/>
        </w:rPr>
        <w:t xml:space="preserve"> void setUp()throws Exception{</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selenium</w:t>
      </w:r>
      <w:proofErr w:type="gramEnd"/>
      <w:r>
        <w:rPr>
          <w:rFonts w:ascii="Consolas" w:hAnsi="Consolas" w:cs="Consolas"/>
          <w:color w:val="111111"/>
          <w:sz w:val="29"/>
          <w:szCs w:val="29"/>
        </w:rPr>
        <w:t xml:space="preserve"> = new DefaultSelenium("localhost",4444,"*chrome","http://selftechy.com");</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selenium.start(</w:t>
      </w:r>
      <w:proofErr w:type="gramEnd"/>
      <w:r>
        <w:rPr>
          <w:rFonts w:ascii="Consolas" w:hAnsi="Consolas" w:cs="Consolas"/>
          <w:color w:val="111111"/>
          <w:sz w:val="29"/>
          <w:szCs w:val="29"/>
        </w:rPr>
        <w: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selenium.windowMaximize(</w:t>
      </w:r>
      <w:proofErr w:type="gramEnd"/>
      <w:r>
        <w:rPr>
          <w:rFonts w:ascii="Consolas" w:hAnsi="Consolas" w:cs="Consolas"/>
          <w:color w:val="111111"/>
          <w:sz w:val="29"/>
          <w:szCs w:val="29"/>
        </w:rPr>
        <w: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t>@Test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proofErr w:type="gramStart"/>
      <w:r>
        <w:rPr>
          <w:rFonts w:ascii="Consolas" w:hAnsi="Consolas" w:cs="Consolas"/>
          <w:color w:val="111111"/>
          <w:sz w:val="29"/>
          <w:szCs w:val="29"/>
        </w:rPr>
        <w:t>public</w:t>
      </w:r>
      <w:proofErr w:type="gramEnd"/>
      <w:r>
        <w:rPr>
          <w:rFonts w:ascii="Consolas" w:hAnsi="Consolas" w:cs="Consolas"/>
          <w:color w:val="111111"/>
          <w:sz w:val="29"/>
          <w:szCs w:val="29"/>
        </w:rPr>
        <w:t xml:space="preserve"> void testNGDemo() throws Exception {</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selenium.open(</w:t>
      </w:r>
      <w:proofErr w:type="gramEnd"/>
      <w:r>
        <w:rPr>
          <w:rFonts w:ascii="Consolas" w:hAnsi="Consolas" w:cs="Consolas"/>
          <w:color w:val="111111"/>
          <w:sz w:val="29"/>
          <w:szCs w:val="29"/>
        </w:rPr>
        <w: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selenium.click(</w:t>
      </w:r>
      <w:proofErr w:type="gramEnd"/>
      <w:r>
        <w:rPr>
          <w:rFonts w:ascii="Consolas" w:hAnsi="Consolas" w:cs="Consolas"/>
          <w:color w:val="111111"/>
          <w:sz w:val="29"/>
          <w:szCs w:val="29"/>
        </w:rPr>
        <w:t>"link=TestNG (Next Generation Testing Framework) – Understanding Annotations");</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Thread.sleep(</w:t>
      </w:r>
      <w:proofErr w:type="gramEnd"/>
      <w:r>
        <w:rPr>
          <w:rFonts w:ascii="Consolas" w:hAnsi="Consolas" w:cs="Consolas"/>
          <w:color w:val="111111"/>
          <w:sz w:val="29"/>
          <w:szCs w:val="29"/>
        </w:rPr>
        <w:t>10000);</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verifyTrue(</w:t>
      </w:r>
      <w:proofErr w:type="gramEnd"/>
      <w:r>
        <w:rPr>
          <w:rFonts w:ascii="Consolas" w:hAnsi="Consolas" w:cs="Consolas"/>
          <w:color w:val="111111"/>
          <w:sz w:val="29"/>
          <w:szCs w:val="29"/>
        </w:rPr>
        <w:t>selenium.isTextPresent("Annotation:"));</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selenium.click(</w:t>
      </w:r>
      <w:proofErr w:type="gramEnd"/>
      <w:r>
        <w:rPr>
          <w:rFonts w:ascii="Consolas" w:hAnsi="Consolas" w:cs="Consolas"/>
          <w:color w:val="111111"/>
          <w:sz w:val="29"/>
          <w:szCs w:val="29"/>
        </w:rPr>
        <w:t>"link=Selenium");</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Thread.sleep(</w:t>
      </w:r>
      <w:proofErr w:type="gramEnd"/>
      <w:r>
        <w:rPr>
          <w:rFonts w:ascii="Consolas" w:hAnsi="Consolas" w:cs="Consolas"/>
          <w:color w:val="111111"/>
          <w:sz w:val="29"/>
          <w:szCs w:val="29"/>
        </w:rPr>
        <w:t>10000);</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lastRenderedPageBreak/>
        <w:tab/>
      </w:r>
      <w:r>
        <w:rPr>
          <w:rFonts w:ascii="Consolas" w:hAnsi="Consolas" w:cs="Consolas"/>
          <w:color w:val="111111"/>
          <w:sz w:val="29"/>
          <w:szCs w:val="29"/>
        </w:rPr>
        <w:tab/>
      </w:r>
      <w:proofErr w:type="gramStart"/>
      <w:r>
        <w:rPr>
          <w:rFonts w:ascii="Consolas" w:hAnsi="Consolas" w:cs="Consolas"/>
          <w:color w:val="111111"/>
          <w:sz w:val="29"/>
          <w:szCs w:val="29"/>
        </w:rPr>
        <w:t>selenium.click(</w:t>
      </w:r>
      <w:proofErr w:type="gramEnd"/>
      <w:r>
        <w:rPr>
          <w:rFonts w:ascii="Consolas" w:hAnsi="Consolas" w:cs="Consolas"/>
          <w:color w:val="111111"/>
          <w:sz w:val="29"/>
          <w:szCs w:val="29"/>
        </w:rPr>
        <w:t>"css=a[title=\"Introduction to Selenium\"]");</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Thread.sleep(</w:t>
      </w:r>
      <w:proofErr w:type="gramEnd"/>
      <w:r>
        <w:rPr>
          <w:rFonts w:ascii="Consolas" w:hAnsi="Consolas" w:cs="Consolas"/>
          <w:color w:val="111111"/>
          <w:sz w:val="29"/>
          <w:szCs w:val="29"/>
        </w:rPr>
        <w:t>10000);</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t>@Test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proofErr w:type="gramStart"/>
      <w:r>
        <w:rPr>
          <w:rFonts w:ascii="Consolas" w:hAnsi="Consolas" w:cs="Consolas"/>
          <w:color w:val="111111"/>
          <w:sz w:val="29"/>
          <w:szCs w:val="29"/>
        </w:rPr>
        <w:t>public</w:t>
      </w:r>
      <w:proofErr w:type="gramEnd"/>
      <w:r>
        <w:rPr>
          <w:rFonts w:ascii="Consolas" w:hAnsi="Consolas" w:cs="Consolas"/>
          <w:color w:val="111111"/>
          <w:sz w:val="29"/>
          <w:szCs w:val="29"/>
        </w:rPr>
        <w:t xml:space="preserve"> void testTestAbout() throws Exception {</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selenium.open(</w:t>
      </w:r>
      <w:proofErr w:type="gramEnd"/>
      <w:r>
        <w:rPr>
          <w:rFonts w:ascii="Consolas" w:hAnsi="Consolas" w:cs="Consolas"/>
          <w:color w:val="111111"/>
          <w:sz w:val="29"/>
          <w:szCs w:val="29"/>
        </w:rPr>
        <w: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selenium.click(</w:t>
      </w:r>
      <w:proofErr w:type="gramEnd"/>
      <w:r>
        <w:rPr>
          <w:rFonts w:ascii="Consolas" w:hAnsi="Consolas" w:cs="Consolas"/>
          <w:color w:val="111111"/>
          <w:sz w:val="29"/>
          <w:szCs w:val="29"/>
        </w:rPr>
        <w:t>"link=About");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selenium.waitForPageToLoad(</w:t>
      </w:r>
      <w:proofErr w:type="gramEnd"/>
      <w:r>
        <w:rPr>
          <w:rFonts w:ascii="Consolas" w:hAnsi="Consolas" w:cs="Consolas"/>
          <w:color w:val="111111"/>
          <w:sz w:val="29"/>
          <w:szCs w:val="29"/>
        </w:rPr>
        <w:t>"30000");</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verifyTrue(</w:t>
      </w:r>
      <w:proofErr w:type="gramEnd"/>
      <w:r>
        <w:rPr>
          <w:rFonts w:ascii="Consolas" w:hAnsi="Consolas" w:cs="Consolas"/>
          <w:color w:val="111111"/>
          <w:sz w:val="29"/>
          <w:szCs w:val="29"/>
        </w:rPr>
        <w:t>selenium.isTextPresent("Selenium, QTP, Java"));</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selenium.click(</w:t>
      </w:r>
      <w:proofErr w:type="gramEnd"/>
      <w:r>
        <w:rPr>
          <w:rFonts w:ascii="Consolas" w:hAnsi="Consolas" w:cs="Consolas"/>
          <w:color w:val="111111"/>
          <w:sz w:val="29"/>
          <w:szCs w:val="29"/>
        </w:rPr>
        <w:t>"link=Home");</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selenium.waitForPageToLoad(</w:t>
      </w:r>
      <w:proofErr w:type="gramEnd"/>
      <w:r>
        <w:rPr>
          <w:rFonts w:ascii="Consolas" w:hAnsi="Consolas" w:cs="Consolas"/>
          <w:color w:val="111111"/>
          <w:sz w:val="29"/>
          <w:szCs w:val="29"/>
        </w:rPr>
        <w:t>"30000");</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selenium.click(</w:t>
      </w:r>
      <w:proofErr w:type="gramEnd"/>
      <w:r>
        <w:rPr>
          <w:rFonts w:ascii="Consolas" w:hAnsi="Consolas" w:cs="Consolas"/>
          <w:color w:val="111111"/>
          <w:sz w:val="29"/>
          <w:szCs w:val="29"/>
        </w:rPr>
        <w:t>"link=TestNG – Next Generation Testing Framework");</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selenium.waitForPageToLoad(</w:t>
      </w:r>
      <w:proofErr w:type="gramEnd"/>
      <w:r>
        <w:rPr>
          <w:rFonts w:ascii="Consolas" w:hAnsi="Consolas" w:cs="Consolas"/>
          <w:color w:val="111111"/>
          <w:sz w:val="29"/>
          <w:szCs w:val="29"/>
        </w:rPr>
        <w:t>"30000");</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lastRenderedPageBreak/>
        <w:tab/>
      </w:r>
      <w:r>
        <w:rPr>
          <w:rFonts w:ascii="Consolas" w:hAnsi="Consolas" w:cs="Consolas"/>
          <w:color w:val="111111"/>
          <w:sz w:val="29"/>
          <w:szCs w:val="29"/>
        </w:rPr>
        <w:tab/>
      </w:r>
      <w:proofErr w:type="gramStart"/>
      <w:r>
        <w:rPr>
          <w:rFonts w:ascii="Consolas" w:hAnsi="Consolas" w:cs="Consolas"/>
          <w:color w:val="111111"/>
          <w:sz w:val="29"/>
          <w:szCs w:val="29"/>
        </w:rPr>
        <w:t>verifyTrue(</w:t>
      </w:r>
      <w:proofErr w:type="gramEnd"/>
      <w:r>
        <w:rPr>
          <w:rFonts w:ascii="Consolas" w:hAnsi="Consolas" w:cs="Consolas"/>
          <w:color w:val="111111"/>
          <w:sz w:val="29"/>
          <w:szCs w:val="29"/>
        </w:rPr>
        <w:t>selenium.isTextPresent("Need for a Testing Framework:"));</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t>@AfterMethod</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proofErr w:type="gramStart"/>
      <w:r>
        <w:rPr>
          <w:rFonts w:ascii="Consolas" w:hAnsi="Consolas" w:cs="Consolas"/>
          <w:color w:val="111111"/>
          <w:sz w:val="29"/>
          <w:szCs w:val="29"/>
        </w:rPr>
        <w:t>public</w:t>
      </w:r>
      <w:proofErr w:type="gramEnd"/>
      <w:r>
        <w:rPr>
          <w:rFonts w:ascii="Consolas" w:hAnsi="Consolas" w:cs="Consolas"/>
          <w:color w:val="111111"/>
          <w:sz w:val="29"/>
          <w:szCs w:val="29"/>
        </w:rPr>
        <w:t xml:space="preserve"> void tearDown(){</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roofErr w:type="gramStart"/>
      <w:r>
        <w:rPr>
          <w:rFonts w:ascii="Consolas" w:hAnsi="Consolas" w:cs="Consolas"/>
          <w:color w:val="111111"/>
          <w:sz w:val="29"/>
          <w:szCs w:val="29"/>
        </w:rPr>
        <w:t>selenium.stop(</w:t>
      </w:r>
      <w:proofErr w:type="gramEnd"/>
      <w:r>
        <w:rPr>
          <w:rFonts w:ascii="Consolas" w:hAnsi="Consolas" w:cs="Consolas"/>
          <w:color w:val="111111"/>
          <w:sz w:val="29"/>
          <w:szCs w:val="29"/>
        </w:rPr>
        <w: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r>
        <w:rPr>
          <w:rFonts w:ascii="Consolas" w:hAnsi="Consolas" w:cs="Consolas"/>
          <w:color w:val="111111"/>
          <w:sz w:val="29"/>
          <w:szCs w:val="29"/>
        </w:rPr>
        <w:tab/>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ab/>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p>
    <w:p w:rsidR="00974E89" w:rsidRDefault="00974E89" w:rsidP="00974E89">
      <w:pPr>
        <w:pStyle w:val="NormalWeb"/>
        <w:shd w:val="clear" w:color="auto" w:fill="FFFFFF"/>
        <w:spacing w:before="0" w:beforeAutospacing="0" w:after="352" w:afterAutospacing="0" w:line="352" w:lineRule="atLeast"/>
        <w:rPr>
          <w:rFonts w:ascii="Georgia" w:hAnsi="Georgia"/>
          <w:color w:val="111111"/>
          <w:sz w:val="36"/>
          <w:szCs w:val="36"/>
        </w:rPr>
      </w:pPr>
      <w:r>
        <w:rPr>
          <w:rFonts w:ascii="Georgia" w:hAnsi="Georgia"/>
          <w:color w:val="111111"/>
          <w:sz w:val="36"/>
          <w:szCs w:val="36"/>
        </w:rPr>
        <w:t>The Java class “TestNGDemo” is implemented in Eclipse IDE using TestNG framework.</w:t>
      </w:r>
    </w:p>
    <w:p w:rsidR="00974E89" w:rsidRDefault="00974E89" w:rsidP="00974E89">
      <w:pPr>
        <w:pStyle w:val="NormalWeb"/>
        <w:shd w:val="clear" w:color="auto" w:fill="FFFFFF"/>
        <w:spacing w:before="0" w:beforeAutospacing="0" w:after="352" w:afterAutospacing="0" w:line="352" w:lineRule="atLeast"/>
        <w:rPr>
          <w:rFonts w:ascii="Georgia" w:hAnsi="Georgia"/>
          <w:color w:val="111111"/>
          <w:sz w:val="36"/>
          <w:szCs w:val="36"/>
        </w:rPr>
      </w:pPr>
      <w:r>
        <w:rPr>
          <w:rFonts w:ascii="Georgia" w:hAnsi="Georgia"/>
          <w:color w:val="111111"/>
          <w:sz w:val="36"/>
          <w:szCs w:val="36"/>
        </w:rPr>
        <w:t xml:space="preserve">In the above code, there are two test methods, which are marked with @Test annotation. There are two other methods, “setUp” and “tearDown” which are marked with @BeforeMethod and @AfterMethod annotations. Hence Before executing each test, setUp method will be executed. </w:t>
      </w:r>
      <w:r>
        <w:rPr>
          <w:rFonts w:ascii="Georgia" w:hAnsi="Georgia"/>
          <w:color w:val="111111"/>
          <w:sz w:val="36"/>
          <w:szCs w:val="36"/>
        </w:rPr>
        <w:lastRenderedPageBreak/>
        <w:t>After the execution of each test, tearDown gets executed. Hence, Selenium gets instantiated and browser gets opened and closed twice during the execution.</w:t>
      </w:r>
    </w:p>
    <w:p w:rsidR="00974E89" w:rsidRDefault="00974E89" w:rsidP="00974E89">
      <w:pPr>
        <w:pStyle w:val="NormalWeb"/>
        <w:shd w:val="clear" w:color="auto" w:fill="FFFFFF"/>
        <w:spacing w:before="0" w:beforeAutospacing="0" w:after="352" w:afterAutospacing="0" w:line="352" w:lineRule="atLeast"/>
        <w:rPr>
          <w:rFonts w:ascii="Georgia" w:hAnsi="Georgia"/>
          <w:color w:val="111111"/>
          <w:sz w:val="36"/>
          <w:szCs w:val="36"/>
        </w:rPr>
      </w:pPr>
      <w:r>
        <w:rPr>
          <w:rFonts w:ascii="Georgia" w:hAnsi="Georgia"/>
          <w:color w:val="111111"/>
          <w:sz w:val="36"/>
          <w:szCs w:val="36"/>
        </w:rPr>
        <w:t>How to execute the test?</w:t>
      </w:r>
    </w:p>
    <w:p w:rsidR="00974E89" w:rsidRDefault="00974E89" w:rsidP="00974E89">
      <w:pPr>
        <w:pStyle w:val="NormalWeb"/>
        <w:shd w:val="clear" w:color="auto" w:fill="FFFFFF"/>
        <w:spacing w:before="0" w:beforeAutospacing="0" w:after="352" w:afterAutospacing="0" w:line="352" w:lineRule="atLeast"/>
        <w:rPr>
          <w:rFonts w:ascii="Georgia" w:hAnsi="Georgia"/>
          <w:color w:val="111111"/>
          <w:sz w:val="36"/>
          <w:szCs w:val="36"/>
        </w:rPr>
      </w:pPr>
      <w:r>
        <w:rPr>
          <w:rFonts w:ascii="Georgia" w:hAnsi="Georgia"/>
          <w:color w:val="111111"/>
          <w:sz w:val="36"/>
          <w:szCs w:val="36"/>
        </w:rPr>
        <w:t>Click Run –&gt; Run As –&gt; TestNG Test</w:t>
      </w:r>
    </w:p>
    <w:p w:rsidR="00974E89" w:rsidRDefault="00974E89" w:rsidP="00974E89">
      <w:pPr>
        <w:pStyle w:val="NormalWeb"/>
        <w:shd w:val="clear" w:color="auto" w:fill="FFFFFF"/>
        <w:spacing w:before="0" w:beforeAutospacing="0" w:after="0" w:afterAutospacing="0" w:line="352" w:lineRule="atLeast"/>
        <w:rPr>
          <w:rFonts w:ascii="Georgia" w:hAnsi="Georgia"/>
          <w:color w:val="111111"/>
          <w:sz w:val="36"/>
          <w:szCs w:val="36"/>
        </w:rPr>
      </w:pPr>
      <w:r>
        <w:rPr>
          <w:rFonts w:ascii="Georgia" w:hAnsi="Georgia"/>
          <w:noProof/>
          <w:color w:val="2361A1"/>
          <w:sz w:val="36"/>
          <w:szCs w:val="36"/>
        </w:rPr>
        <w:drawing>
          <wp:inline distT="0" distB="0" distL="0" distR="0">
            <wp:extent cx="3790950" cy="2895600"/>
            <wp:effectExtent l="19050" t="0" r="0" b="0"/>
            <wp:docPr id="1" name="Picture 1" descr="TestNGRunA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RunAs">
                      <a:hlinkClick r:id="rId6"/>
                    </pic:cNvPr>
                    <pic:cNvPicPr>
                      <a:picLocks noChangeAspect="1" noChangeArrowheads="1"/>
                    </pic:cNvPicPr>
                  </pic:nvPicPr>
                  <pic:blipFill>
                    <a:blip r:embed="rId7"/>
                    <a:srcRect/>
                    <a:stretch>
                      <a:fillRect/>
                    </a:stretch>
                  </pic:blipFill>
                  <pic:spPr bwMode="auto">
                    <a:xfrm>
                      <a:off x="0" y="0"/>
                      <a:ext cx="3790950" cy="2895600"/>
                    </a:xfrm>
                    <a:prstGeom prst="rect">
                      <a:avLst/>
                    </a:prstGeom>
                    <a:noFill/>
                    <a:ln w="9525">
                      <a:noFill/>
                      <a:miter lim="800000"/>
                      <a:headEnd/>
                      <a:tailEnd/>
                    </a:ln>
                  </pic:spPr>
                </pic:pic>
              </a:graphicData>
            </a:graphic>
          </wp:inline>
        </w:drawing>
      </w:r>
    </w:p>
    <w:p w:rsidR="00974E89" w:rsidRDefault="00974E89" w:rsidP="00974E89">
      <w:pPr>
        <w:pStyle w:val="NormalWeb"/>
        <w:shd w:val="clear" w:color="auto" w:fill="FFFFFF"/>
        <w:spacing w:before="0" w:beforeAutospacing="0" w:after="0" w:afterAutospacing="0" w:line="352" w:lineRule="atLeast"/>
        <w:rPr>
          <w:rFonts w:ascii="Georgia" w:hAnsi="Georgia"/>
          <w:color w:val="111111"/>
          <w:sz w:val="36"/>
          <w:szCs w:val="36"/>
        </w:rPr>
      </w:pPr>
      <w:r>
        <w:rPr>
          <w:rStyle w:val="Strong"/>
          <w:rFonts w:ascii="Georgia" w:hAnsi="Georgia"/>
          <w:color w:val="000080"/>
          <w:sz w:val="36"/>
          <w:szCs w:val="36"/>
        </w:rPr>
        <w:t>Output of the execution should be as below:</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[TestNG] Running:</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 xml:space="preserve">  C:\Documents and Settings\parwathi\Local Settings\Temp\testng-eclipse-1339593504\testng-customsuite.xml</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PASSED: testNGDemo</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PASSED: testTestAbout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 xml:space="preserve">    Default test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 xml:space="preserve">    Tests run: 2, Failures: 0, Skips: 0</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Default suite</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Total tests run: 2, Failures: 0, Skips: 0</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[TestNG] Time taken by org.testng.reporters.EmailableReporter@1a679b7: 15 ms</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[TestNG] Time taken by org.testng.reporters.SuiteHTMLReporter@1e51060: 16 ms</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lastRenderedPageBreak/>
        <w:t>[TestNG] Time taken by org.testng.reporters.JUnitReportReporter@337d0f: 0 ms</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[TestNG] Time taken by org.testng.reporters.XMLReporter@e102dc: 0 ms</w:t>
      </w:r>
    </w:p>
    <w:p w:rsidR="00974E89" w:rsidRDefault="00974E89" w:rsidP="00974E89">
      <w:pPr>
        <w:pStyle w:val="HTMLPreformatted"/>
        <w:pBdr>
          <w:top w:val="single" w:sz="6" w:space="8" w:color="DDDDDD"/>
          <w:left w:val="single" w:sz="6" w:space="11" w:color="DDDDDD"/>
          <w:bottom w:val="single" w:sz="6" w:space="8" w:color="DDDDDD"/>
          <w:right w:val="single" w:sz="6" w:space="11" w:color="DDDDDD"/>
        </w:pBdr>
        <w:shd w:val="clear" w:color="auto" w:fill="EEEEEE"/>
        <w:spacing w:after="440" w:line="360" w:lineRule="atLeast"/>
        <w:rPr>
          <w:rFonts w:ascii="Consolas" w:hAnsi="Consolas" w:cs="Consolas"/>
          <w:color w:val="111111"/>
          <w:sz w:val="29"/>
          <w:szCs w:val="29"/>
        </w:rPr>
      </w:pPr>
      <w:r>
        <w:rPr>
          <w:rFonts w:ascii="Consolas" w:hAnsi="Consolas" w:cs="Consolas"/>
          <w:color w:val="111111"/>
          <w:sz w:val="29"/>
          <w:szCs w:val="29"/>
        </w:rPr>
        <w:t>[TestNG] Time taken by [TestListenerAdapter] Passed</w:t>
      </w:r>
      <w:proofErr w:type="gramStart"/>
      <w:r>
        <w:rPr>
          <w:rFonts w:ascii="Consolas" w:hAnsi="Consolas" w:cs="Consolas"/>
          <w:color w:val="111111"/>
          <w:sz w:val="29"/>
          <w:szCs w:val="29"/>
        </w:rPr>
        <w:t>:0</w:t>
      </w:r>
      <w:proofErr w:type="gramEnd"/>
      <w:r>
        <w:rPr>
          <w:rFonts w:ascii="Consolas" w:hAnsi="Consolas" w:cs="Consolas"/>
          <w:color w:val="111111"/>
          <w:sz w:val="29"/>
          <w:szCs w:val="29"/>
        </w:rPr>
        <w:t xml:space="preserve"> Failed</w:t>
      </w:r>
      <w:proofErr w:type="gramStart"/>
      <w:r>
        <w:rPr>
          <w:rFonts w:ascii="Consolas" w:hAnsi="Consolas" w:cs="Consolas"/>
          <w:color w:val="111111"/>
          <w:sz w:val="29"/>
          <w:szCs w:val="29"/>
        </w:rPr>
        <w:t>:0</w:t>
      </w:r>
      <w:proofErr w:type="gramEnd"/>
      <w:r>
        <w:rPr>
          <w:rFonts w:ascii="Consolas" w:hAnsi="Consolas" w:cs="Consolas"/>
          <w:color w:val="111111"/>
          <w:sz w:val="29"/>
          <w:szCs w:val="29"/>
        </w:rPr>
        <w:t xml:space="preserve"> Skipped</w:t>
      </w:r>
      <w:proofErr w:type="gramStart"/>
      <w:r>
        <w:rPr>
          <w:rFonts w:ascii="Consolas" w:hAnsi="Consolas" w:cs="Consolas"/>
          <w:color w:val="111111"/>
          <w:sz w:val="29"/>
          <w:szCs w:val="29"/>
        </w:rPr>
        <w:t>:0</w:t>
      </w:r>
      <w:proofErr w:type="gramEnd"/>
      <w:r>
        <w:rPr>
          <w:rFonts w:ascii="Consolas" w:hAnsi="Consolas" w:cs="Consolas"/>
          <w:color w:val="111111"/>
          <w:sz w:val="29"/>
          <w:szCs w:val="29"/>
        </w:rPr>
        <w:t>]: 0 ms</w:t>
      </w:r>
    </w:p>
    <w:p w:rsidR="00974E89" w:rsidRDefault="00974E89" w:rsidP="00974E89">
      <w:pPr>
        <w:pStyle w:val="NormalWeb"/>
        <w:shd w:val="clear" w:color="auto" w:fill="FFFFFF"/>
        <w:spacing w:before="0" w:beforeAutospacing="0" w:after="352" w:afterAutospacing="0" w:line="352" w:lineRule="atLeast"/>
        <w:rPr>
          <w:rFonts w:ascii="Georgia" w:hAnsi="Georgia"/>
          <w:color w:val="111111"/>
          <w:sz w:val="36"/>
          <w:szCs w:val="36"/>
        </w:rPr>
      </w:pPr>
      <w:r>
        <w:rPr>
          <w:rFonts w:ascii="Georgia" w:hAnsi="Georgia"/>
          <w:color w:val="111111"/>
          <w:sz w:val="36"/>
          <w:szCs w:val="36"/>
        </w:rPr>
        <w:t>Test execution also creates set of XML &amp; HTML reports. TestNG creates “test-output” folder in the root folder, inside which we can see the reports.  Below are the screenshots of some of the reports created by TestNG.</w:t>
      </w:r>
    </w:p>
    <w:p w:rsidR="00974E89" w:rsidRDefault="00974E89" w:rsidP="00974E89">
      <w:pPr>
        <w:pStyle w:val="NormalWeb"/>
        <w:shd w:val="clear" w:color="auto" w:fill="FFFFFF"/>
        <w:spacing w:before="0" w:beforeAutospacing="0" w:after="0" w:afterAutospacing="0" w:line="352" w:lineRule="atLeast"/>
        <w:rPr>
          <w:rFonts w:ascii="Georgia" w:hAnsi="Georgia"/>
          <w:color w:val="111111"/>
          <w:sz w:val="36"/>
          <w:szCs w:val="36"/>
        </w:rPr>
      </w:pPr>
      <w:r>
        <w:rPr>
          <w:rFonts w:ascii="Georgia" w:hAnsi="Georgia"/>
          <w:noProof/>
          <w:color w:val="2361A1"/>
          <w:sz w:val="36"/>
          <w:szCs w:val="36"/>
        </w:rPr>
        <w:drawing>
          <wp:inline distT="0" distB="0" distL="0" distR="0">
            <wp:extent cx="3848100" cy="2933700"/>
            <wp:effectExtent l="19050" t="0" r="0" b="0"/>
            <wp:docPr id="2" name="Picture 2" descr="emailable-repor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ilable-report">
                      <a:hlinkClick r:id="rId8"/>
                    </pic:cNvPr>
                    <pic:cNvPicPr>
                      <a:picLocks noChangeAspect="1" noChangeArrowheads="1"/>
                    </pic:cNvPicPr>
                  </pic:nvPicPr>
                  <pic:blipFill>
                    <a:blip r:embed="rId9"/>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974E89" w:rsidRDefault="00974E89" w:rsidP="00974E89">
      <w:pPr>
        <w:pStyle w:val="NormalWeb"/>
        <w:shd w:val="clear" w:color="auto" w:fill="FFFFFF"/>
        <w:spacing w:before="0" w:beforeAutospacing="0" w:after="0" w:afterAutospacing="0" w:line="352" w:lineRule="atLeast"/>
        <w:rPr>
          <w:rFonts w:ascii="Georgia" w:hAnsi="Georgia"/>
          <w:color w:val="111111"/>
          <w:sz w:val="36"/>
          <w:szCs w:val="36"/>
        </w:rPr>
      </w:pPr>
      <w:r>
        <w:rPr>
          <w:rFonts w:ascii="Georgia" w:hAnsi="Georgia"/>
          <w:noProof/>
          <w:color w:val="2361A1"/>
          <w:sz w:val="36"/>
          <w:szCs w:val="36"/>
        </w:rPr>
        <w:lastRenderedPageBreak/>
        <w:drawing>
          <wp:inline distT="0" distB="0" distL="0" distR="0">
            <wp:extent cx="3952875" cy="1552575"/>
            <wp:effectExtent l="19050" t="0" r="9525" b="0"/>
            <wp:docPr id="3" name="Picture 3" descr="inde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
                      <a:hlinkClick r:id="rId10"/>
                    </pic:cNvPr>
                    <pic:cNvPicPr>
                      <a:picLocks noChangeAspect="1" noChangeArrowheads="1"/>
                    </pic:cNvPicPr>
                  </pic:nvPicPr>
                  <pic:blipFill>
                    <a:blip r:embed="rId11"/>
                    <a:srcRect/>
                    <a:stretch>
                      <a:fillRect/>
                    </a:stretch>
                  </pic:blipFill>
                  <pic:spPr bwMode="auto">
                    <a:xfrm>
                      <a:off x="0" y="0"/>
                      <a:ext cx="3952875" cy="1552575"/>
                    </a:xfrm>
                    <a:prstGeom prst="rect">
                      <a:avLst/>
                    </a:prstGeom>
                    <a:noFill/>
                    <a:ln w="9525">
                      <a:noFill/>
                      <a:miter lim="800000"/>
                      <a:headEnd/>
                      <a:tailEnd/>
                    </a:ln>
                  </pic:spPr>
                </pic:pic>
              </a:graphicData>
            </a:graphic>
          </wp:inline>
        </w:drawing>
      </w:r>
    </w:p>
    <w:p w:rsidR="00974E89" w:rsidRDefault="00974E89" w:rsidP="00974E89">
      <w:pPr>
        <w:pStyle w:val="NormalWeb"/>
        <w:shd w:val="clear" w:color="auto" w:fill="FFFFFF"/>
        <w:spacing w:before="0" w:beforeAutospacing="0" w:after="0" w:afterAutospacing="0" w:line="352" w:lineRule="atLeast"/>
        <w:rPr>
          <w:rFonts w:ascii="Georgia" w:hAnsi="Georgia"/>
          <w:color w:val="111111"/>
          <w:sz w:val="36"/>
          <w:szCs w:val="36"/>
        </w:rPr>
      </w:pPr>
      <w:r>
        <w:rPr>
          <w:rFonts w:ascii="Georgia" w:hAnsi="Georgia"/>
          <w:noProof/>
          <w:color w:val="2361A1"/>
          <w:sz w:val="36"/>
          <w:szCs w:val="36"/>
        </w:rPr>
        <w:drawing>
          <wp:inline distT="0" distB="0" distL="0" distR="0">
            <wp:extent cx="3914775" cy="2981325"/>
            <wp:effectExtent l="19050" t="0" r="9525" b="0"/>
            <wp:docPr id="4" name="Picture 4" descr="method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hods">
                      <a:hlinkClick r:id="rId12"/>
                    </pic:cNvPr>
                    <pic:cNvPicPr>
                      <a:picLocks noChangeAspect="1" noChangeArrowheads="1"/>
                    </pic:cNvPicPr>
                  </pic:nvPicPr>
                  <pic:blipFill>
                    <a:blip r:embed="rId13"/>
                    <a:srcRect/>
                    <a:stretch>
                      <a:fillRect/>
                    </a:stretch>
                  </pic:blipFill>
                  <pic:spPr bwMode="auto">
                    <a:xfrm>
                      <a:off x="0" y="0"/>
                      <a:ext cx="3914775" cy="2981325"/>
                    </a:xfrm>
                    <a:prstGeom prst="rect">
                      <a:avLst/>
                    </a:prstGeom>
                    <a:noFill/>
                    <a:ln w="9525">
                      <a:noFill/>
                      <a:miter lim="800000"/>
                      <a:headEnd/>
                      <a:tailEnd/>
                    </a:ln>
                  </pic:spPr>
                </pic:pic>
              </a:graphicData>
            </a:graphic>
          </wp:inline>
        </w:drawing>
      </w:r>
    </w:p>
    <w:p w:rsidR="00974E89" w:rsidRDefault="00974E89" w:rsidP="00974E89">
      <w:pPr>
        <w:pStyle w:val="NormalWeb"/>
        <w:shd w:val="clear" w:color="auto" w:fill="FFFFFF"/>
        <w:spacing w:before="0" w:beforeAutospacing="0" w:after="0" w:afterAutospacing="0" w:line="352" w:lineRule="atLeast"/>
        <w:rPr>
          <w:rFonts w:ascii="Georgia" w:hAnsi="Georgia"/>
          <w:color w:val="111111"/>
          <w:sz w:val="36"/>
          <w:szCs w:val="36"/>
        </w:rPr>
      </w:pPr>
      <w:r>
        <w:rPr>
          <w:rStyle w:val="Strong"/>
          <w:rFonts w:ascii="Georgia" w:hAnsi="Georgia"/>
          <w:color w:val="000080"/>
          <w:sz w:val="36"/>
          <w:szCs w:val="36"/>
        </w:rPr>
        <w:t>What we have learnt so far?</w:t>
      </w:r>
    </w:p>
    <w:p w:rsidR="00974E89" w:rsidRDefault="00974E89" w:rsidP="00974E89">
      <w:pPr>
        <w:numPr>
          <w:ilvl w:val="0"/>
          <w:numId w:val="4"/>
        </w:numPr>
        <w:shd w:val="clear" w:color="auto" w:fill="FFFFFF"/>
        <w:spacing w:after="0" w:line="352" w:lineRule="atLeast"/>
        <w:ind w:left="352"/>
        <w:rPr>
          <w:rFonts w:ascii="Georgia" w:hAnsi="Georgia"/>
          <w:color w:val="111111"/>
          <w:sz w:val="36"/>
          <w:szCs w:val="36"/>
        </w:rPr>
      </w:pPr>
      <w:r>
        <w:rPr>
          <w:rFonts w:ascii="Georgia" w:hAnsi="Georgia"/>
          <w:color w:val="111111"/>
          <w:sz w:val="36"/>
          <w:szCs w:val="36"/>
        </w:rPr>
        <w:t>Need for TestNG framework</w:t>
      </w:r>
    </w:p>
    <w:p w:rsidR="00974E89" w:rsidRDefault="00974E89" w:rsidP="00974E89">
      <w:pPr>
        <w:numPr>
          <w:ilvl w:val="0"/>
          <w:numId w:val="4"/>
        </w:numPr>
        <w:shd w:val="clear" w:color="auto" w:fill="FFFFFF"/>
        <w:spacing w:after="0" w:line="352" w:lineRule="atLeast"/>
        <w:ind w:left="352"/>
        <w:rPr>
          <w:rFonts w:ascii="Georgia" w:hAnsi="Georgia"/>
          <w:color w:val="111111"/>
          <w:sz w:val="36"/>
          <w:szCs w:val="36"/>
        </w:rPr>
      </w:pPr>
      <w:r>
        <w:rPr>
          <w:rFonts w:ascii="Georgia" w:hAnsi="Georgia"/>
          <w:color w:val="111111"/>
          <w:sz w:val="36"/>
          <w:szCs w:val="36"/>
        </w:rPr>
        <w:t>How to create a Selenium test with TestNG</w:t>
      </w:r>
    </w:p>
    <w:p w:rsidR="00974E89" w:rsidRDefault="00974E89" w:rsidP="00974E89">
      <w:pPr>
        <w:numPr>
          <w:ilvl w:val="0"/>
          <w:numId w:val="4"/>
        </w:numPr>
        <w:shd w:val="clear" w:color="auto" w:fill="FFFFFF"/>
        <w:spacing w:after="0" w:line="352" w:lineRule="atLeast"/>
        <w:ind w:left="352"/>
        <w:rPr>
          <w:rFonts w:ascii="Georgia" w:hAnsi="Georgia"/>
          <w:color w:val="111111"/>
          <w:sz w:val="36"/>
          <w:szCs w:val="36"/>
        </w:rPr>
      </w:pPr>
      <w:r>
        <w:rPr>
          <w:rFonts w:ascii="Georgia" w:hAnsi="Georgia"/>
          <w:color w:val="111111"/>
          <w:sz w:val="36"/>
          <w:szCs w:val="36"/>
        </w:rPr>
        <w:t>Annotations used in the test</w:t>
      </w:r>
    </w:p>
    <w:p w:rsidR="00974E89" w:rsidRDefault="00974E89" w:rsidP="00974E89">
      <w:pPr>
        <w:numPr>
          <w:ilvl w:val="0"/>
          <w:numId w:val="4"/>
        </w:numPr>
        <w:shd w:val="clear" w:color="auto" w:fill="FFFFFF"/>
        <w:spacing w:after="0" w:line="352" w:lineRule="atLeast"/>
        <w:ind w:left="352"/>
        <w:rPr>
          <w:rFonts w:ascii="Georgia" w:hAnsi="Georgia"/>
          <w:color w:val="111111"/>
          <w:sz w:val="36"/>
          <w:szCs w:val="36"/>
        </w:rPr>
      </w:pPr>
      <w:r>
        <w:rPr>
          <w:rFonts w:ascii="Georgia" w:hAnsi="Georgia"/>
          <w:color w:val="111111"/>
          <w:sz w:val="36"/>
          <w:szCs w:val="36"/>
        </w:rPr>
        <w:t>How to execute the Selenium tests with TestNG</w:t>
      </w:r>
    </w:p>
    <w:p w:rsidR="00974E89" w:rsidRDefault="00974E89" w:rsidP="00974E89">
      <w:pPr>
        <w:numPr>
          <w:ilvl w:val="0"/>
          <w:numId w:val="4"/>
        </w:numPr>
        <w:shd w:val="clear" w:color="auto" w:fill="FFFFFF"/>
        <w:spacing w:after="0" w:line="352" w:lineRule="atLeast"/>
        <w:ind w:left="352"/>
        <w:rPr>
          <w:rFonts w:ascii="Georgia" w:hAnsi="Georgia"/>
          <w:color w:val="111111"/>
          <w:sz w:val="36"/>
          <w:szCs w:val="36"/>
        </w:rPr>
      </w:pPr>
      <w:r>
        <w:rPr>
          <w:rFonts w:ascii="Georgia" w:hAnsi="Georgia"/>
          <w:color w:val="111111"/>
          <w:sz w:val="36"/>
          <w:szCs w:val="36"/>
        </w:rPr>
        <w:t>What are reports generated and how they look</w:t>
      </w:r>
    </w:p>
    <w:p w:rsidR="00974E89" w:rsidRDefault="00974E89" w:rsidP="00974E89">
      <w:pPr>
        <w:numPr>
          <w:ilvl w:val="0"/>
          <w:numId w:val="4"/>
        </w:numPr>
        <w:shd w:val="clear" w:color="auto" w:fill="FFFFFF"/>
        <w:spacing w:after="0" w:line="352" w:lineRule="atLeast"/>
        <w:ind w:left="352"/>
        <w:rPr>
          <w:rFonts w:ascii="Georgia" w:hAnsi="Georgia"/>
          <w:color w:val="111111"/>
          <w:sz w:val="36"/>
          <w:szCs w:val="36"/>
        </w:rPr>
      </w:pPr>
      <w:r>
        <w:rPr>
          <w:rFonts w:ascii="Georgia" w:hAnsi="Georgia"/>
          <w:color w:val="111111"/>
          <w:sz w:val="36"/>
          <w:szCs w:val="36"/>
        </w:rPr>
        <w:t>What is the output of the execution</w:t>
      </w:r>
    </w:p>
    <w:p w:rsidR="00974E89" w:rsidRDefault="001B019A" w:rsidP="00974E89">
      <w:pPr>
        <w:rPr>
          <w:rFonts w:ascii="Georgia" w:hAnsi="Georgia"/>
          <w:color w:val="111111"/>
          <w:sz w:val="23"/>
          <w:szCs w:val="23"/>
          <w:shd w:val="clear" w:color="auto" w:fill="FFFFFF"/>
        </w:rPr>
      </w:pPr>
      <w:proofErr w:type="gramStart"/>
      <w:r>
        <w:rPr>
          <w:rFonts w:ascii="Georgia" w:hAnsi="Georgia"/>
          <w:color w:val="111111"/>
          <w:sz w:val="23"/>
          <w:szCs w:val="23"/>
          <w:shd w:val="clear" w:color="auto" w:fill="FFFFFF"/>
        </w:rPr>
        <w:t>what</w:t>
      </w:r>
      <w:proofErr w:type="gramEnd"/>
      <w:r>
        <w:rPr>
          <w:rFonts w:ascii="Georgia" w:hAnsi="Georgia"/>
          <w:color w:val="111111"/>
          <w:sz w:val="23"/>
          <w:szCs w:val="23"/>
          <w:shd w:val="clear" w:color="auto" w:fill="FFFFFF"/>
        </w:rPr>
        <w:t xml:space="preserve"> is the diff b/w Ant and TestNG. Both will be useful to display reports only? </w:t>
      </w:r>
      <w:proofErr w:type="gramStart"/>
      <w:r>
        <w:rPr>
          <w:rFonts w:ascii="Georgia" w:hAnsi="Georgia"/>
          <w:color w:val="111111"/>
          <w:sz w:val="23"/>
          <w:szCs w:val="23"/>
          <w:shd w:val="clear" w:color="auto" w:fill="FFFFFF"/>
        </w:rPr>
        <w:t>or</w:t>
      </w:r>
      <w:proofErr w:type="gramEnd"/>
      <w:r>
        <w:rPr>
          <w:rFonts w:ascii="Georgia" w:hAnsi="Georgia"/>
          <w:color w:val="111111"/>
          <w:sz w:val="23"/>
          <w:szCs w:val="23"/>
          <w:shd w:val="clear" w:color="auto" w:fill="FFFFFF"/>
        </w:rPr>
        <w:t xml:space="preserve"> Is there any specific difference. Please update</w:t>
      </w:r>
    </w:p>
    <w:p w:rsidR="001B019A" w:rsidRDefault="001B019A" w:rsidP="00974E89">
      <w:pPr>
        <w:rPr>
          <w:rFonts w:ascii="Georgia" w:hAnsi="Georgia"/>
          <w:color w:val="111111"/>
          <w:sz w:val="23"/>
          <w:szCs w:val="23"/>
          <w:shd w:val="clear" w:color="auto" w:fill="FFFFFF"/>
        </w:rPr>
      </w:pPr>
      <w:proofErr w:type="gramStart"/>
      <w:r>
        <w:rPr>
          <w:rFonts w:ascii="Georgia" w:hAnsi="Georgia"/>
          <w:color w:val="111111"/>
          <w:sz w:val="23"/>
          <w:szCs w:val="23"/>
          <w:shd w:val="clear" w:color="auto" w:fill="FFFFFF"/>
        </w:rPr>
        <w:t>ant</w:t>
      </w:r>
      <w:proofErr w:type="gramEnd"/>
      <w:r>
        <w:rPr>
          <w:rFonts w:ascii="Georgia" w:hAnsi="Georgia"/>
          <w:color w:val="111111"/>
          <w:sz w:val="23"/>
          <w:szCs w:val="23"/>
          <w:shd w:val="clear" w:color="auto" w:fill="FFFFFF"/>
        </w:rPr>
        <w:t xml:space="preserve"> is a build tool… testng is a test framework…</w:t>
      </w:r>
    </w:p>
    <w:p w:rsidR="00D142B8" w:rsidRDefault="00D142B8" w:rsidP="00D142B8">
      <w:pPr>
        <w:pStyle w:val="Heading1"/>
        <w:shd w:val="clear" w:color="auto" w:fill="FFFFFF"/>
        <w:spacing w:before="0"/>
        <w:rPr>
          <w:rFonts w:ascii="Verdana" w:hAnsi="Verdana"/>
          <w:b w:val="0"/>
          <w:bCs w:val="0"/>
          <w:color w:val="760000"/>
          <w:sz w:val="40"/>
          <w:szCs w:val="40"/>
        </w:rPr>
      </w:pPr>
      <w:r>
        <w:rPr>
          <w:rFonts w:ascii="Verdana" w:hAnsi="Verdana"/>
          <w:b w:val="0"/>
          <w:bCs w:val="0"/>
          <w:color w:val="760000"/>
          <w:sz w:val="40"/>
          <w:szCs w:val="40"/>
        </w:rPr>
        <w:lastRenderedPageBreak/>
        <w:t>Introduction of TestNG framework - Advantages of TestNG over Junit framework</w:t>
      </w:r>
    </w:p>
    <w:p w:rsidR="00D142B8" w:rsidRDefault="00D142B8" w:rsidP="00D142B8">
      <w:pPr>
        <w:pStyle w:val="NormalWeb"/>
        <w:shd w:val="clear" w:color="auto" w:fill="FFFFFF"/>
        <w:spacing w:before="240" w:beforeAutospacing="0" w:after="240" w:afterAutospacing="0"/>
        <w:rPr>
          <w:ins w:id="0" w:author="Unknown"/>
          <w:rFonts w:ascii="Verdana" w:hAnsi="Verdana"/>
          <w:color w:val="000000"/>
          <w:sz w:val="20"/>
          <w:szCs w:val="20"/>
        </w:rPr>
      </w:pPr>
      <w:ins w:id="1" w:author="Unknown">
        <w:r>
          <w:rPr>
            <w:rFonts w:ascii="Verdana" w:hAnsi="Verdana"/>
            <w:color w:val="000000"/>
            <w:sz w:val="20"/>
            <w:szCs w:val="20"/>
          </w:rPr>
          <w:t>In</w:t>
        </w:r>
        <w:r>
          <w:rPr>
            <w:rStyle w:val="apple-converted-space"/>
            <w:rFonts w:ascii="Verdana" w:eastAsiaTheme="majorEastAsia" w:hAnsi="Verdana"/>
            <w:color w:val="000000"/>
            <w:sz w:val="20"/>
            <w:szCs w:val="20"/>
          </w:rPr>
          <w:t> </w:t>
        </w:r>
        <w:r>
          <w:rPr>
            <w:rFonts w:ascii="Verdana" w:hAnsi="Verdana"/>
            <w:b/>
            <w:bCs/>
            <w:color w:val="000000"/>
            <w:sz w:val="20"/>
            <w:szCs w:val="20"/>
          </w:rPr>
          <w:t>Selenium WebDriver training tutorial</w:t>
        </w:r>
        <w:r>
          <w:rPr>
            <w:rStyle w:val="apple-converted-space"/>
            <w:rFonts w:ascii="Verdana" w:eastAsiaTheme="majorEastAsia" w:hAnsi="Verdana"/>
            <w:color w:val="000000"/>
            <w:sz w:val="20"/>
            <w:szCs w:val="20"/>
          </w:rPr>
          <w:t> </w:t>
        </w:r>
        <w:r>
          <w:rPr>
            <w:rFonts w:ascii="Verdana" w:hAnsi="Verdana"/>
            <w:color w:val="000000"/>
            <w:sz w:val="20"/>
            <w:szCs w:val="20"/>
          </w:rPr>
          <w:t>we have seen how to run Selenium scripts using JUnit framework. Until now we have execute selenium tests but we have not generated reports in JUnit. In this Selenium training article series we are introducing powerful new testing framework called TestNG. The TestNG framework means Next Generation testing framework, so we are seeing what all next generation features available in TestNG, also I will talk about advantages of TestNG over Junit. I will be discussing about different ways of using TestNG features in my coming articles.</w:t>
        </w:r>
      </w:ins>
    </w:p>
    <w:p w:rsidR="00D142B8" w:rsidRDefault="00D142B8" w:rsidP="00D142B8">
      <w:pPr>
        <w:pStyle w:val="NormalWeb"/>
        <w:shd w:val="clear" w:color="auto" w:fill="FFFFFF"/>
        <w:spacing w:before="240" w:beforeAutospacing="0" w:after="240" w:afterAutospacing="0"/>
        <w:rPr>
          <w:ins w:id="2" w:author="Unknown"/>
          <w:rFonts w:ascii="Verdana" w:hAnsi="Verdana"/>
          <w:color w:val="000000"/>
          <w:sz w:val="20"/>
          <w:szCs w:val="20"/>
        </w:rPr>
      </w:pPr>
      <w:ins w:id="3" w:author="Unknown">
        <w:r>
          <w:rPr>
            <w:rFonts w:ascii="Verdana" w:hAnsi="Verdana"/>
            <w:color w:val="000000"/>
            <w:sz w:val="20"/>
            <w:szCs w:val="20"/>
          </w:rPr>
          <w:t>I do not say that don’t use JUnit, but you should really consider using TestNG for your next project. Apparently TestNG is more complete and clean than JUnit.</w:t>
        </w:r>
      </w:ins>
    </w:p>
    <w:p w:rsidR="00D142B8" w:rsidRDefault="00D142B8" w:rsidP="00D142B8">
      <w:pPr>
        <w:pStyle w:val="NormalWeb"/>
        <w:shd w:val="clear" w:color="auto" w:fill="FFFFFF"/>
        <w:spacing w:before="240" w:beforeAutospacing="0" w:after="240" w:afterAutospacing="0"/>
        <w:rPr>
          <w:ins w:id="4" w:author="Unknown"/>
          <w:rFonts w:ascii="Verdana" w:hAnsi="Verdana"/>
          <w:color w:val="000000"/>
          <w:sz w:val="20"/>
          <w:szCs w:val="20"/>
        </w:rPr>
      </w:pPr>
      <w:ins w:id="5" w:author="Unknown">
        <w:r>
          <w:rPr>
            <w:rFonts w:ascii="Verdana" w:hAnsi="Verdana"/>
            <w:color w:val="000000"/>
            <w:sz w:val="20"/>
            <w:szCs w:val="20"/>
          </w:rPr>
          <w:t> </w:t>
        </w:r>
      </w:ins>
    </w:p>
    <w:p w:rsidR="00D142B8" w:rsidRDefault="00D142B8" w:rsidP="00D142B8">
      <w:pPr>
        <w:pStyle w:val="Heading1"/>
        <w:shd w:val="clear" w:color="auto" w:fill="FFFFFF"/>
        <w:spacing w:before="72" w:after="150"/>
        <w:rPr>
          <w:ins w:id="6" w:author="Unknown"/>
          <w:rFonts w:ascii="Verdana" w:hAnsi="Verdana"/>
          <w:b w:val="0"/>
          <w:bCs w:val="0"/>
          <w:color w:val="000000"/>
          <w:sz w:val="30"/>
          <w:szCs w:val="30"/>
        </w:rPr>
      </w:pPr>
      <w:ins w:id="7" w:author="Unknown">
        <w:r>
          <w:rPr>
            <w:rFonts w:ascii="Verdana" w:hAnsi="Verdana"/>
            <w:b w:val="0"/>
            <w:bCs w:val="0"/>
            <w:color w:val="000000"/>
            <w:sz w:val="30"/>
            <w:szCs w:val="30"/>
          </w:rPr>
          <w:t>What is TestNG?</w:t>
        </w:r>
      </w:ins>
    </w:p>
    <w:p w:rsidR="00D142B8" w:rsidRDefault="00D142B8" w:rsidP="00D142B8">
      <w:pPr>
        <w:pStyle w:val="NormalWeb"/>
        <w:shd w:val="clear" w:color="auto" w:fill="FFFFFF"/>
        <w:spacing w:before="240" w:beforeAutospacing="0" w:after="240" w:afterAutospacing="0"/>
        <w:rPr>
          <w:ins w:id="8" w:author="Unknown"/>
          <w:rFonts w:ascii="Verdana" w:hAnsi="Verdana"/>
          <w:color w:val="000000"/>
          <w:sz w:val="20"/>
          <w:szCs w:val="20"/>
        </w:rPr>
      </w:pPr>
      <w:ins w:id="9" w:author="Unknown">
        <w:r>
          <w:rPr>
            <w:rFonts w:ascii="Verdana" w:hAnsi="Verdana"/>
            <w:color w:val="000000"/>
            <w:sz w:val="20"/>
            <w:szCs w:val="20"/>
          </w:rPr>
          <w:t>TestNG is testing framework inspired from most popular JUnit framework used for the Java programming language. The TestNG framework is introduced to overcome the limitations of JUnit framework. Most of the automation users are using this framework because of its advantages &amp; more supported features. Until we have executed selenium test script but not even generated test reports. So using this TestNG framework we will learn how to generate test reports.</w:t>
        </w:r>
      </w:ins>
    </w:p>
    <w:p w:rsidR="00D142B8" w:rsidRDefault="00D142B8" w:rsidP="00D142B8">
      <w:pPr>
        <w:pStyle w:val="NormalWeb"/>
        <w:shd w:val="clear" w:color="auto" w:fill="FFFFFF"/>
        <w:spacing w:before="240" w:beforeAutospacing="0" w:after="240" w:afterAutospacing="0"/>
        <w:rPr>
          <w:ins w:id="10" w:author="Unknown"/>
          <w:rFonts w:ascii="Verdana" w:hAnsi="Verdana"/>
          <w:color w:val="000000"/>
          <w:sz w:val="20"/>
          <w:szCs w:val="20"/>
        </w:rPr>
      </w:pPr>
      <w:r>
        <w:rPr>
          <w:rFonts w:ascii="Verdana" w:hAnsi="Verdana"/>
          <w:noProof/>
          <w:color w:val="A90000"/>
          <w:sz w:val="20"/>
          <w:szCs w:val="20"/>
        </w:rPr>
        <w:drawing>
          <wp:inline distT="0" distB="0" distL="0" distR="0">
            <wp:extent cx="3895725" cy="2266950"/>
            <wp:effectExtent l="19050" t="0" r="9525" b="0"/>
            <wp:docPr id="5" name="Picture 1" descr="TestNG Framewor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Framework">
                      <a:hlinkClick r:id="rId14"/>
                    </pic:cNvPr>
                    <pic:cNvPicPr>
                      <a:picLocks noChangeAspect="1" noChangeArrowheads="1"/>
                    </pic:cNvPicPr>
                  </pic:nvPicPr>
                  <pic:blipFill>
                    <a:blip r:embed="rId15"/>
                    <a:srcRect/>
                    <a:stretch>
                      <a:fillRect/>
                    </a:stretch>
                  </pic:blipFill>
                  <pic:spPr bwMode="auto">
                    <a:xfrm>
                      <a:off x="0" y="0"/>
                      <a:ext cx="3895725" cy="2266950"/>
                    </a:xfrm>
                    <a:prstGeom prst="rect">
                      <a:avLst/>
                    </a:prstGeom>
                    <a:noFill/>
                    <a:ln w="9525">
                      <a:noFill/>
                      <a:miter lim="800000"/>
                      <a:headEnd/>
                      <a:tailEnd/>
                    </a:ln>
                  </pic:spPr>
                </pic:pic>
              </a:graphicData>
            </a:graphic>
          </wp:inline>
        </w:drawing>
      </w:r>
    </w:p>
    <w:p w:rsidR="00D142B8" w:rsidRDefault="00D142B8" w:rsidP="00D142B8">
      <w:pPr>
        <w:pStyle w:val="NormalWeb"/>
        <w:shd w:val="clear" w:color="auto" w:fill="FFFFFF"/>
        <w:spacing w:before="240" w:beforeAutospacing="0" w:after="240" w:afterAutospacing="0"/>
        <w:rPr>
          <w:ins w:id="11" w:author="Unknown"/>
          <w:rFonts w:ascii="Verdana" w:hAnsi="Verdana"/>
          <w:color w:val="000000"/>
          <w:sz w:val="20"/>
          <w:szCs w:val="20"/>
        </w:rPr>
      </w:pPr>
      <w:ins w:id="12" w:author="Unknown">
        <w:r>
          <w:rPr>
            <w:rFonts w:ascii="Verdana" w:hAnsi="Verdana"/>
            <w:color w:val="000000"/>
            <w:sz w:val="20"/>
            <w:szCs w:val="20"/>
          </w:rPr>
          <w:t> </w:t>
        </w:r>
      </w:ins>
    </w:p>
    <w:p w:rsidR="00D142B8" w:rsidRDefault="00D142B8" w:rsidP="00D142B8">
      <w:pPr>
        <w:pStyle w:val="Heading1"/>
        <w:shd w:val="clear" w:color="auto" w:fill="FFFFFF"/>
        <w:spacing w:before="72" w:after="150"/>
        <w:rPr>
          <w:ins w:id="13" w:author="Unknown"/>
          <w:rFonts w:ascii="Verdana" w:hAnsi="Verdana"/>
          <w:b w:val="0"/>
          <w:bCs w:val="0"/>
          <w:color w:val="000000"/>
          <w:sz w:val="30"/>
          <w:szCs w:val="30"/>
        </w:rPr>
      </w:pPr>
      <w:ins w:id="14" w:author="Unknown">
        <w:r>
          <w:rPr>
            <w:rFonts w:ascii="Verdana" w:hAnsi="Verdana"/>
            <w:b w:val="0"/>
            <w:bCs w:val="0"/>
            <w:color w:val="000000"/>
            <w:sz w:val="30"/>
            <w:szCs w:val="30"/>
          </w:rPr>
          <w:t>Features of TestNG Framework:</w:t>
        </w:r>
      </w:ins>
    </w:p>
    <w:p w:rsidR="00D142B8" w:rsidRDefault="00D142B8" w:rsidP="00D142B8">
      <w:pPr>
        <w:pStyle w:val="NormalWeb"/>
        <w:shd w:val="clear" w:color="auto" w:fill="FFFFFF"/>
        <w:spacing w:before="240" w:beforeAutospacing="0" w:after="240" w:afterAutospacing="0"/>
        <w:rPr>
          <w:ins w:id="15" w:author="Unknown"/>
          <w:rFonts w:ascii="Verdana" w:hAnsi="Verdana"/>
          <w:color w:val="000000"/>
          <w:sz w:val="20"/>
          <w:szCs w:val="20"/>
        </w:rPr>
      </w:pPr>
      <w:ins w:id="16" w:author="Unknown">
        <w:r>
          <w:rPr>
            <w:rFonts w:ascii="Verdana" w:hAnsi="Verdana"/>
            <w:color w:val="000000"/>
            <w:sz w:val="20"/>
            <w:szCs w:val="20"/>
          </w:rPr>
          <w:t>TestNG supports many powerful features &amp; it is easy to use. Let’s see what all new features are supported in new testing framework:</w:t>
        </w:r>
      </w:ins>
    </w:p>
    <w:p w:rsidR="00D142B8" w:rsidRDefault="00D142B8" w:rsidP="00D142B8">
      <w:pPr>
        <w:numPr>
          <w:ilvl w:val="0"/>
          <w:numId w:val="5"/>
        </w:numPr>
        <w:shd w:val="clear" w:color="auto" w:fill="FFFFFF"/>
        <w:spacing w:before="100" w:beforeAutospacing="1" w:after="100" w:afterAutospacing="1" w:line="240" w:lineRule="auto"/>
        <w:rPr>
          <w:ins w:id="17" w:author="Unknown"/>
          <w:rFonts w:ascii="Verdana" w:hAnsi="Verdana"/>
          <w:color w:val="000000"/>
          <w:sz w:val="20"/>
          <w:szCs w:val="20"/>
        </w:rPr>
      </w:pPr>
      <w:ins w:id="18" w:author="Unknown">
        <w:r>
          <w:rPr>
            <w:rFonts w:ascii="Verdana" w:hAnsi="Verdana"/>
            <w:color w:val="000000"/>
            <w:sz w:val="20"/>
            <w:szCs w:val="20"/>
          </w:rPr>
          <w:t>Support for parameters.</w:t>
        </w:r>
      </w:ins>
    </w:p>
    <w:p w:rsidR="00D142B8" w:rsidRDefault="00D142B8" w:rsidP="00D142B8">
      <w:pPr>
        <w:numPr>
          <w:ilvl w:val="0"/>
          <w:numId w:val="5"/>
        </w:numPr>
        <w:shd w:val="clear" w:color="auto" w:fill="FFFFFF"/>
        <w:spacing w:before="100" w:beforeAutospacing="1" w:after="100" w:afterAutospacing="1" w:line="240" w:lineRule="auto"/>
        <w:rPr>
          <w:ins w:id="19" w:author="Unknown"/>
          <w:rFonts w:ascii="Verdana" w:hAnsi="Verdana"/>
          <w:color w:val="000000"/>
          <w:sz w:val="20"/>
          <w:szCs w:val="20"/>
        </w:rPr>
      </w:pPr>
      <w:ins w:id="20" w:author="Unknown">
        <w:r>
          <w:rPr>
            <w:rFonts w:ascii="Verdana" w:hAnsi="Verdana"/>
            <w:color w:val="000000"/>
            <w:sz w:val="20"/>
            <w:szCs w:val="20"/>
          </w:rPr>
          <w:lastRenderedPageBreak/>
          <w:t>Supports dependent methods testing.</w:t>
        </w:r>
      </w:ins>
    </w:p>
    <w:p w:rsidR="00D142B8" w:rsidRDefault="00D142B8" w:rsidP="00D142B8">
      <w:pPr>
        <w:numPr>
          <w:ilvl w:val="0"/>
          <w:numId w:val="5"/>
        </w:numPr>
        <w:shd w:val="clear" w:color="auto" w:fill="FFFFFF"/>
        <w:spacing w:before="100" w:beforeAutospacing="1" w:after="100" w:afterAutospacing="1" w:line="240" w:lineRule="auto"/>
        <w:rPr>
          <w:ins w:id="21" w:author="Unknown"/>
          <w:rFonts w:ascii="Verdana" w:hAnsi="Verdana"/>
          <w:color w:val="000000"/>
          <w:sz w:val="20"/>
          <w:szCs w:val="20"/>
        </w:rPr>
      </w:pPr>
      <w:ins w:id="22" w:author="Unknown">
        <w:r>
          <w:rPr>
            <w:rFonts w:ascii="Verdana" w:hAnsi="Verdana"/>
            <w:color w:val="000000"/>
            <w:sz w:val="20"/>
            <w:szCs w:val="20"/>
          </w:rPr>
          <w:t>Test configuration flexible.</w:t>
        </w:r>
      </w:ins>
    </w:p>
    <w:p w:rsidR="00D142B8" w:rsidRDefault="00D142B8" w:rsidP="00D142B8">
      <w:pPr>
        <w:numPr>
          <w:ilvl w:val="0"/>
          <w:numId w:val="5"/>
        </w:numPr>
        <w:shd w:val="clear" w:color="auto" w:fill="FFFFFF"/>
        <w:spacing w:before="100" w:beforeAutospacing="1" w:after="100" w:afterAutospacing="1" w:line="240" w:lineRule="auto"/>
        <w:rPr>
          <w:ins w:id="23" w:author="Unknown"/>
          <w:rFonts w:ascii="Verdana" w:hAnsi="Verdana"/>
          <w:color w:val="000000"/>
          <w:sz w:val="20"/>
          <w:szCs w:val="20"/>
        </w:rPr>
      </w:pPr>
      <w:ins w:id="24" w:author="Unknown">
        <w:r>
          <w:rPr>
            <w:rFonts w:ascii="Verdana" w:hAnsi="Verdana"/>
            <w:color w:val="000000"/>
            <w:sz w:val="20"/>
            <w:szCs w:val="20"/>
          </w:rPr>
          <w:t>Supports powerful execution model.</w:t>
        </w:r>
      </w:ins>
    </w:p>
    <w:p w:rsidR="00D142B8" w:rsidRDefault="00D142B8" w:rsidP="00D142B8">
      <w:pPr>
        <w:numPr>
          <w:ilvl w:val="0"/>
          <w:numId w:val="5"/>
        </w:numPr>
        <w:shd w:val="clear" w:color="auto" w:fill="FFFFFF"/>
        <w:spacing w:before="100" w:beforeAutospacing="1" w:after="100" w:afterAutospacing="1" w:line="240" w:lineRule="auto"/>
        <w:rPr>
          <w:ins w:id="25" w:author="Unknown"/>
          <w:rFonts w:ascii="Verdana" w:hAnsi="Verdana"/>
          <w:color w:val="000000"/>
          <w:sz w:val="20"/>
          <w:szCs w:val="20"/>
        </w:rPr>
      </w:pPr>
      <w:ins w:id="26" w:author="Unknown">
        <w:r>
          <w:rPr>
            <w:rFonts w:ascii="Verdana" w:hAnsi="Verdana"/>
            <w:color w:val="000000"/>
            <w:sz w:val="20"/>
            <w:szCs w:val="20"/>
          </w:rPr>
          <w:t>Embeds BeanShell for further flexibility.</w:t>
        </w:r>
      </w:ins>
    </w:p>
    <w:p w:rsidR="00D142B8" w:rsidRDefault="00D142B8" w:rsidP="00D142B8">
      <w:pPr>
        <w:numPr>
          <w:ilvl w:val="0"/>
          <w:numId w:val="5"/>
        </w:numPr>
        <w:shd w:val="clear" w:color="auto" w:fill="FFFFFF"/>
        <w:spacing w:before="100" w:beforeAutospacing="1" w:after="100" w:afterAutospacing="1" w:line="240" w:lineRule="auto"/>
        <w:rPr>
          <w:ins w:id="27" w:author="Unknown"/>
          <w:rFonts w:ascii="Verdana" w:hAnsi="Verdana"/>
          <w:color w:val="000000"/>
          <w:sz w:val="20"/>
          <w:szCs w:val="20"/>
        </w:rPr>
      </w:pPr>
      <w:ins w:id="28" w:author="Unknown">
        <w:r>
          <w:rPr>
            <w:rFonts w:ascii="Verdana" w:hAnsi="Verdana"/>
            <w:color w:val="000000"/>
            <w:sz w:val="20"/>
            <w:szCs w:val="20"/>
          </w:rPr>
          <w:t>TestNG has a more elegant way of handling parameterized tests with the data-provider concept.</w:t>
        </w:r>
      </w:ins>
    </w:p>
    <w:p w:rsidR="00D142B8" w:rsidRDefault="00D142B8" w:rsidP="00D142B8">
      <w:pPr>
        <w:numPr>
          <w:ilvl w:val="0"/>
          <w:numId w:val="5"/>
        </w:numPr>
        <w:shd w:val="clear" w:color="auto" w:fill="FFFFFF"/>
        <w:spacing w:before="100" w:beforeAutospacing="1" w:after="100" w:afterAutospacing="1" w:line="240" w:lineRule="auto"/>
        <w:rPr>
          <w:ins w:id="29" w:author="Unknown"/>
          <w:rFonts w:ascii="Verdana" w:hAnsi="Verdana"/>
          <w:color w:val="000000"/>
          <w:sz w:val="20"/>
          <w:szCs w:val="20"/>
        </w:rPr>
      </w:pPr>
      <w:ins w:id="30" w:author="Unknown">
        <w:r>
          <w:rPr>
            <w:rFonts w:ascii="Verdana" w:hAnsi="Verdana"/>
            <w:color w:val="000000"/>
            <w:sz w:val="20"/>
            <w:szCs w:val="20"/>
          </w:rPr>
          <w:t>For the same test class TestNG support for multiple instances.</w:t>
        </w:r>
      </w:ins>
    </w:p>
    <w:p w:rsidR="00D142B8" w:rsidRDefault="00D142B8" w:rsidP="00D142B8">
      <w:pPr>
        <w:numPr>
          <w:ilvl w:val="0"/>
          <w:numId w:val="5"/>
        </w:numPr>
        <w:shd w:val="clear" w:color="auto" w:fill="FFFFFF"/>
        <w:spacing w:before="100" w:beforeAutospacing="1" w:after="100" w:afterAutospacing="1" w:line="240" w:lineRule="auto"/>
        <w:rPr>
          <w:ins w:id="31" w:author="Unknown"/>
          <w:rFonts w:ascii="Verdana" w:hAnsi="Verdana"/>
          <w:color w:val="000000"/>
          <w:sz w:val="20"/>
          <w:szCs w:val="20"/>
        </w:rPr>
      </w:pPr>
      <w:ins w:id="32" w:author="Unknown">
        <w:r>
          <w:rPr>
            <w:rFonts w:ascii="Verdana" w:hAnsi="Verdana"/>
            <w:color w:val="000000"/>
            <w:sz w:val="20"/>
            <w:szCs w:val="20"/>
          </w:rPr>
          <w:t>Extendibility of using different Tools and plug-ins like Eclipse, Maven, IDEA etc.</w:t>
        </w:r>
      </w:ins>
    </w:p>
    <w:p w:rsidR="00D142B8" w:rsidRDefault="00D142B8" w:rsidP="00D142B8">
      <w:pPr>
        <w:numPr>
          <w:ilvl w:val="0"/>
          <w:numId w:val="5"/>
        </w:numPr>
        <w:shd w:val="clear" w:color="auto" w:fill="FFFFFF"/>
        <w:spacing w:before="100" w:beforeAutospacing="1" w:after="100" w:afterAutospacing="1" w:line="240" w:lineRule="auto"/>
        <w:rPr>
          <w:ins w:id="33" w:author="Unknown"/>
          <w:rFonts w:ascii="Verdana" w:hAnsi="Verdana"/>
          <w:color w:val="000000"/>
          <w:sz w:val="20"/>
          <w:szCs w:val="20"/>
        </w:rPr>
      </w:pPr>
      <w:ins w:id="34" w:author="Unknown">
        <w:r>
          <w:rPr>
            <w:rFonts w:ascii="Verdana" w:hAnsi="Verdana"/>
            <w:color w:val="000000"/>
            <w:sz w:val="20"/>
            <w:szCs w:val="20"/>
          </w:rPr>
          <w:t>Default JDK functions for runtime and logging (no dependencies).</w:t>
        </w:r>
      </w:ins>
    </w:p>
    <w:p w:rsidR="00D142B8" w:rsidRDefault="00D142B8" w:rsidP="00D142B8">
      <w:pPr>
        <w:numPr>
          <w:ilvl w:val="0"/>
          <w:numId w:val="5"/>
        </w:numPr>
        <w:shd w:val="clear" w:color="auto" w:fill="FFFFFF"/>
        <w:spacing w:before="100" w:beforeAutospacing="1" w:after="100" w:afterAutospacing="1" w:line="240" w:lineRule="auto"/>
        <w:rPr>
          <w:ins w:id="35" w:author="Unknown"/>
          <w:rFonts w:ascii="Verdana" w:hAnsi="Verdana"/>
          <w:color w:val="000000"/>
          <w:sz w:val="20"/>
          <w:szCs w:val="20"/>
        </w:rPr>
      </w:pPr>
      <w:ins w:id="36" w:author="Unknown">
        <w:r>
          <w:rPr>
            <w:rFonts w:ascii="Verdana" w:hAnsi="Verdana"/>
            <w:color w:val="000000"/>
            <w:sz w:val="20"/>
            <w:szCs w:val="20"/>
          </w:rPr>
          <w:t>Supported different Annotations like @BeforeSuite, @AfterSuite, @BeforeClass, @AfterClass, @BeforeTest, @AfterTest, @BeforeGroups, @AfterGroups, @BeforeMethod, @AfterMethod, @DataProvider, @Factory, @Listeners, @Parameters, @Test.</w:t>
        </w:r>
      </w:ins>
    </w:p>
    <w:p w:rsidR="00D142B8" w:rsidRDefault="00D142B8" w:rsidP="00D142B8">
      <w:pPr>
        <w:pStyle w:val="NormalWeb"/>
        <w:shd w:val="clear" w:color="auto" w:fill="FFFFFF"/>
        <w:spacing w:before="240" w:beforeAutospacing="0" w:after="240" w:afterAutospacing="0"/>
        <w:rPr>
          <w:ins w:id="37" w:author="Unknown"/>
          <w:rFonts w:ascii="Verdana" w:hAnsi="Verdana"/>
          <w:color w:val="000000"/>
          <w:sz w:val="20"/>
          <w:szCs w:val="20"/>
        </w:rPr>
      </w:pPr>
      <w:ins w:id="38" w:author="Unknown">
        <w:r>
          <w:rPr>
            <w:rFonts w:ascii="Verdana" w:hAnsi="Verdana"/>
            <w:color w:val="000000"/>
            <w:sz w:val="20"/>
            <w:szCs w:val="20"/>
          </w:rPr>
          <w:t>TestNG supports annotations which are very helpful to guide test case executions. Similarly in JUnit, the TestNG annotations are always preceded by the ‘@’ symbol. It permit you do parallel execution of test cases &amp; we can also skip the test cases effortlessly while executing test cases.</w:t>
        </w:r>
      </w:ins>
    </w:p>
    <w:p w:rsidR="00D142B8" w:rsidRDefault="00D142B8" w:rsidP="00D142B8">
      <w:pPr>
        <w:pStyle w:val="NormalWeb"/>
        <w:shd w:val="clear" w:color="auto" w:fill="FFFFFF"/>
        <w:spacing w:before="240" w:beforeAutospacing="0" w:after="240" w:afterAutospacing="0"/>
        <w:rPr>
          <w:ins w:id="39" w:author="Unknown"/>
          <w:rFonts w:ascii="Verdana" w:hAnsi="Verdana"/>
          <w:color w:val="000000"/>
          <w:sz w:val="20"/>
          <w:szCs w:val="20"/>
        </w:rPr>
      </w:pPr>
      <w:ins w:id="40" w:author="Unknown">
        <w:r>
          <w:rPr>
            <w:rFonts w:ascii="Verdana" w:hAnsi="Verdana"/>
            <w:color w:val="000000"/>
            <w:sz w:val="20"/>
            <w:szCs w:val="20"/>
          </w:rPr>
          <w:t>TestNG is specially designed to cover all types testing categories like Unit, Functional testing, Integration testing, End-to-end etc. Using TestNG framework allows us to generate test reports in both HTML and XML formats. Using ANT with TestNG, we can generate primitive Testng reports as well.</w:t>
        </w:r>
      </w:ins>
    </w:p>
    <w:p w:rsidR="00D142B8" w:rsidRDefault="00D142B8" w:rsidP="00D142B8">
      <w:pPr>
        <w:pStyle w:val="NormalWeb"/>
        <w:shd w:val="clear" w:color="auto" w:fill="FFFFFF"/>
        <w:spacing w:before="240" w:beforeAutospacing="0" w:after="240" w:afterAutospacing="0"/>
        <w:rPr>
          <w:ins w:id="41" w:author="Unknown"/>
          <w:rFonts w:ascii="Verdana" w:hAnsi="Verdana"/>
          <w:color w:val="000000"/>
          <w:sz w:val="20"/>
          <w:szCs w:val="20"/>
        </w:rPr>
      </w:pPr>
      <w:ins w:id="42" w:author="Unknown">
        <w:r>
          <w:rPr>
            <w:rFonts w:ascii="Verdana" w:hAnsi="Verdana"/>
            <w:color w:val="000000"/>
            <w:sz w:val="20"/>
            <w:szCs w:val="20"/>
          </w:rPr>
          <w:t> </w:t>
        </w:r>
      </w:ins>
    </w:p>
    <w:p w:rsidR="00D142B8" w:rsidRDefault="00D142B8" w:rsidP="00D142B8">
      <w:pPr>
        <w:pStyle w:val="Heading1"/>
        <w:shd w:val="clear" w:color="auto" w:fill="FFFFFF"/>
        <w:spacing w:before="72" w:after="150"/>
        <w:rPr>
          <w:ins w:id="43" w:author="Unknown"/>
          <w:rFonts w:ascii="Verdana" w:hAnsi="Verdana"/>
          <w:b w:val="0"/>
          <w:bCs w:val="0"/>
          <w:color w:val="000000"/>
          <w:sz w:val="30"/>
          <w:szCs w:val="30"/>
        </w:rPr>
      </w:pPr>
      <w:ins w:id="44" w:author="Unknown">
        <w:r>
          <w:rPr>
            <w:rFonts w:ascii="Verdana" w:hAnsi="Verdana"/>
            <w:b w:val="0"/>
            <w:bCs w:val="0"/>
            <w:color w:val="000000"/>
            <w:sz w:val="30"/>
            <w:szCs w:val="30"/>
          </w:rPr>
          <w:t>Advantages of TestNG over Junit:</w:t>
        </w:r>
      </w:ins>
    </w:p>
    <w:p w:rsidR="00D142B8" w:rsidRDefault="00D142B8" w:rsidP="00D142B8">
      <w:pPr>
        <w:numPr>
          <w:ilvl w:val="0"/>
          <w:numId w:val="6"/>
        </w:numPr>
        <w:shd w:val="clear" w:color="auto" w:fill="FFFFFF"/>
        <w:spacing w:before="100" w:beforeAutospacing="1" w:after="100" w:afterAutospacing="1" w:line="240" w:lineRule="auto"/>
        <w:rPr>
          <w:ins w:id="45" w:author="Unknown"/>
          <w:rFonts w:ascii="Verdana" w:hAnsi="Verdana"/>
          <w:color w:val="000000"/>
          <w:sz w:val="20"/>
          <w:szCs w:val="20"/>
        </w:rPr>
      </w:pPr>
      <w:ins w:id="46" w:author="Unknown">
        <w:r>
          <w:rPr>
            <w:rFonts w:ascii="Verdana" w:hAnsi="Verdana"/>
            <w:color w:val="000000"/>
            <w:sz w:val="20"/>
            <w:szCs w:val="20"/>
          </w:rPr>
          <w:t>In TestNG Annotations are easy to understand over JUnit.</w:t>
        </w:r>
      </w:ins>
    </w:p>
    <w:p w:rsidR="00D142B8" w:rsidRDefault="00D142B8" w:rsidP="00D142B8">
      <w:pPr>
        <w:numPr>
          <w:ilvl w:val="0"/>
          <w:numId w:val="6"/>
        </w:numPr>
        <w:shd w:val="clear" w:color="auto" w:fill="FFFFFF"/>
        <w:spacing w:before="100" w:beforeAutospacing="1" w:after="100" w:afterAutospacing="1" w:line="240" w:lineRule="auto"/>
        <w:rPr>
          <w:ins w:id="47" w:author="Unknown"/>
          <w:rFonts w:ascii="Verdana" w:hAnsi="Verdana"/>
          <w:color w:val="000000"/>
          <w:sz w:val="20"/>
          <w:szCs w:val="20"/>
        </w:rPr>
      </w:pPr>
      <w:ins w:id="48" w:author="Unknown">
        <w:r>
          <w:rPr>
            <w:rFonts w:ascii="Verdana" w:hAnsi="Verdana"/>
            <w:color w:val="000000"/>
            <w:sz w:val="20"/>
            <w:szCs w:val="20"/>
          </w:rPr>
          <w:t>In TestNG there is no constraint like you have to declare @BeforeClass and @AfterClass, which is present in JUnit.</w:t>
        </w:r>
      </w:ins>
    </w:p>
    <w:p w:rsidR="00D142B8" w:rsidRDefault="00D142B8" w:rsidP="00D142B8">
      <w:pPr>
        <w:numPr>
          <w:ilvl w:val="0"/>
          <w:numId w:val="6"/>
        </w:numPr>
        <w:shd w:val="clear" w:color="auto" w:fill="FFFFFF"/>
        <w:spacing w:before="100" w:beforeAutospacing="1" w:after="100" w:afterAutospacing="1" w:line="240" w:lineRule="auto"/>
        <w:rPr>
          <w:ins w:id="49" w:author="Unknown"/>
          <w:rFonts w:ascii="Verdana" w:hAnsi="Verdana"/>
          <w:color w:val="000000"/>
          <w:sz w:val="20"/>
          <w:szCs w:val="20"/>
        </w:rPr>
      </w:pPr>
      <w:ins w:id="50" w:author="Unknown">
        <w:r>
          <w:rPr>
            <w:rFonts w:ascii="Verdana" w:hAnsi="Verdana"/>
            <w:color w:val="000000"/>
            <w:sz w:val="20"/>
            <w:szCs w:val="20"/>
          </w:rPr>
          <w:t>As method name constraint is present in JUnit, such method name constraint is not present in TestNG and you can specify any test method names.</w:t>
        </w:r>
      </w:ins>
    </w:p>
    <w:p w:rsidR="00D142B8" w:rsidRDefault="00D142B8" w:rsidP="00D142B8">
      <w:pPr>
        <w:numPr>
          <w:ilvl w:val="0"/>
          <w:numId w:val="6"/>
        </w:numPr>
        <w:shd w:val="clear" w:color="auto" w:fill="FFFFFF"/>
        <w:spacing w:before="100" w:beforeAutospacing="1" w:after="100" w:afterAutospacing="1" w:line="240" w:lineRule="auto"/>
        <w:rPr>
          <w:ins w:id="51" w:author="Unknown"/>
          <w:rFonts w:ascii="Verdana" w:hAnsi="Verdana"/>
          <w:color w:val="000000"/>
          <w:sz w:val="20"/>
          <w:szCs w:val="20"/>
        </w:rPr>
      </w:pPr>
      <w:ins w:id="52" w:author="Unknown">
        <w:r>
          <w:rPr>
            <w:rFonts w:ascii="Verdana" w:hAnsi="Verdana"/>
            <w:color w:val="000000"/>
            <w:sz w:val="20"/>
            <w:szCs w:val="20"/>
          </w:rPr>
          <w:t xml:space="preserve">In TestNG enable you to grouping of test cases easily which </w:t>
        </w:r>
        <w:proofErr w:type="gramStart"/>
        <w:r>
          <w:rPr>
            <w:rFonts w:ascii="Verdana" w:hAnsi="Verdana"/>
            <w:color w:val="000000"/>
            <w:sz w:val="20"/>
            <w:szCs w:val="20"/>
          </w:rPr>
          <w:t>is</w:t>
        </w:r>
        <w:proofErr w:type="gramEnd"/>
        <w:r>
          <w:rPr>
            <w:rFonts w:ascii="Verdana" w:hAnsi="Verdana"/>
            <w:color w:val="000000"/>
            <w:sz w:val="20"/>
            <w:szCs w:val="20"/>
          </w:rPr>
          <w:t xml:space="preserve"> not possible in JUnit.</w:t>
        </w:r>
      </w:ins>
    </w:p>
    <w:p w:rsidR="00D142B8" w:rsidRDefault="00D142B8" w:rsidP="00D142B8">
      <w:pPr>
        <w:numPr>
          <w:ilvl w:val="0"/>
          <w:numId w:val="6"/>
        </w:numPr>
        <w:shd w:val="clear" w:color="auto" w:fill="FFFFFF"/>
        <w:spacing w:before="100" w:beforeAutospacing="1" w:after="100" w:afterAutospacing="1" w:line="240" w:lineRule="auto"/>
        <w:rPr>
          <w:ins w:id="53" w:author="Unknown"/>
          <w:rFonts w:ascii="Verdana" w:hAnsi="Verdana"/>
          <w:color w:val="000000"/>
          <w:sz w:val="20"/>
          <w:szCs w:val="20"/>
        </w:rPr>
      </w:pPr>
      <w:ins w:id="54" w:author="Unknown">
        <w:r>
          <w:rPr>
            <w:rFonts w:ascii="Verdana" w:hAnsi="Verdana"/>
            <w:color w:val="000000"/>
            <w:sz w:val="20"/>
            <w:szCs w:val="20"/>
          </w:rPr>
          <w:t>TestNG supports following three 3 additional setUp/tearDown level</w:t>
        </w:r>
        <w:proofErr w:type="gramStart"/>
        <w:r>
          <w:rPr>
            <w:rFonts w:ascii="Verdana" w:hAnsi="Verdana"/>
            <w:color w:val="000000"/>
            <w:sz w:val="20"/>
            <w:szCs w:val="20"/>
          </w:rPr>
          <w:t>:</w:t>
        </w:r>
        <w:proofErr w:type="gramEnd"/>
        <w:r>
          <w:rPr>
            <w:rFonts w:ascii="Verdana" w:hAnsi="Verdana"/>
            <w:color w:val="000000"/>
            <w:sz w:val="20"/>
            <w:szCs w:val="20"/>
          </w:rPr>
          <w:br/>
          <w:t>@Before/AfterSuite, @Before/AfterTest and @Before/AfterGroup.</w:t>
        </w:r>
      </w:ins>
    </w:p>
    <w:p w:rsidR="00D142B8" w:rsidRDefault="00D142B8" w:rsidP="00D142B8">
      <w:pPr>
        <w:numPr>
          <w:ilvl w:val="0"/>
          <w:numId w:val="6"/>
        </w:numPr>
        <w:shd w:val="clear" w:color="auto" w:fill="FFFFFF"/>
        <w:spacing w:before="100" w:beforeAutospacing="1" w:after="100" w:afterAutospacing="1" w:line="240" w:lineRule="auto"/>
        <w:rPr>
          <w:ins w:id="55" w:author="Unknown"/>
          <w:rFonts w:ascii="Verdana" w:hAnsi="Verdana"/>
          <w:color w:val="000000"/>
          <w:sz w:val="20"/>
          <w:szCs w:val="20"/>
        </w:rPr>
      </w:pPr>
      <w:ins w:id="56" w:author="Unknown">
        <w:r>
          <w:rPr>
            <w:rFonts w:ascii="Verdana" w:hAnsi="Verdana"/>
            <w:color w:val="000000"/>
            <w:sz w:val="20"/>
            <w:szCs w:val="20"/>
          </w:rPr>
          <w:t>TestNG do not require extend any class.</w:t>
        </w:r>
      </w:ins>
    </w:p>
    <w:p w:rsidR="00D142B8" w:rsidRDefault="00D142B8" w:rsidP="00D142B8">
      <w:pPr>
        <w:numPr>
          <w:ilvl w:val="0"/>
          <w:numId w:val="6"/>
        </w:numPr>
        <w:shd w:val="clear" w:color="auto" w:fill="FFFFFF"/>
        <w:spacing w:before="100" w:beforeAutospacing="1" w:after="100" w:afterAutospacing="1" w:line="240" w:lineRule="auto"/>
        <w:rPr>
          <w:ins w:id="57" w:author="Unknown"/>
          <w:rFonts w:ascii="Verdana" w:hAnsi="Verdana"/>
          <w:color w:val="000000"/>
          <w:sz w:val="20"/>
          <w:szCs w:val="20"/>
        </w:rPr>
      </w:pPr>
      <w:ins w:id="58" w:author="Unknown">
        <w:r>
          <w:rPr>
            <w:rFonts w:ascii="Verdana" w:hAnsi="Verdana"/>
            <w:color w:val="000000"/>
            <w:sz w:val="20"/>
            <w:szCs w:val="20"/>
          </w:rPr>
          <w:t>TestNG allows us to define the dependent test cases each test case is independent to other test case.</w:t>
        </w:r>
      </w:ins>
    </w:p>
    <w:p w:rsidR="00D142B8" w:rsidRDefault="00D142B8" w:rsidP="00D142B8">
      <w:pPr>
        <w:numPr>
          <w:ilvl w:val="0"/>
          <w:numId w:val="6"/>
        </w:numPr>
        <w:shd w:val="clear" w:color="auto" w:fill="FFFFFF"/>
        <w:spacing w:before="100" w:beforeAutospacing="1" w:after="100" w:afterAutospacing="1" w:line="240" w:lineRule="auto"/>
        <w:rPr>
          <w:ins w:id="59" w:author="Unknown"/>
          <w:rFonts w:ascii="Verdana" w:hAnsi="Verdana"/>
          <w:color w:val="000000"/>
          <w:sz w:val="20"/>
          <w:szCs w:val="20"/>
        </w:rPr>
      </w:pPr>
      <w:ins w:id="60" w:author="Unknown">
        <w:r>
          <w:rPr>
            <w:rFonts w:ascii="Verdana" w:hAnsi="Verdana"/>
            <w:color w:val="000000"/>
            <w:sz w:val="20"/>
            <w:szCs w:val="20"/>
          </w:rPr>
          <w:t>TestNG allows us to execute of test cases based on group. Let’s take a scenario where we have created two set of groups “Regression” &amp; “Sanity”. If we want to execute the test cases under Sanity group then it is possible in TestNG framework.</w:t>
        </w:r>
      </w:ins>
    </w:p>
    <w:p w:rsidR="00D142B8" w:rsidRDefault="00D142B8" w:rsidP="00D142B8">
      <w:pPr>
        <w:numPr>
          <w:ilvl w:val="0"/>
          <w:numId w:val="6"/>
        </w:numPr>
        <w:shd w:val="clear" w:color="auto" w:fill="FFFFFF"/>
        <w:spacing w:before="100" w:beforeAutospacing="1" w:after="100" w:afterAutospacing="1" w:line="240" w:lineRule="auto"/>
        <w:rPr>
          <w:ins w:id="61" w:author="Unknown"/>
          <w:rFonts w:ascii="Verdana" w:hAnsi="Verdana"/>
          <w:color w:val="000000"/>
          <w:sz w:val="20"/>
          <w:szCs w:val="20"/>
        </w:rPr>
      </w:pPr>
      <w:ins w:id="62" w:author="Unknown">
        <w:r>
          <w:rPr>
            <w:rFonts w:ascii="Verdana" w:hAnsi="Verdana"/>
            <w:color w:val="000000"/>
            <w:sz w:val="20"/>
            <w:szCs w:val="20"/>
          </w:rPr>
          <w:t>Parallel execution of Selenium test cases is possible in TestNG.</w:t>
        </w:r>
      </w:ins>
    </w:p>
    <w:p w:rsidR="00D142B8" w:rsidRDefault="00D142B8" w:rsidP="00D142B8">
      <w:pPr>
        <w:pStyle w:val="NormalWeb"/>
        <w:shd w:val="clear" w:color="auto" w:fill="FFFFFF"/>
        <w:spacing w:before="240" w:beforeAutospacing="0" w:after="240" w:afterAutospacing="0"/>
        <w:rPr>
          <w:ins w:id="63" w:author="Unknown"/>
          <w:rFonts w:ascii="Verdana" w:hAnsi="Verdana"/>
          <w:color w:val="000000"/>
          <w:sz w:val="20"/>
          <w:szCs w:val="20"/>
        </w:rPr>
      </w:pPr>
      <w:ins w:id="64" w:author="Unknown">
        <w:r>
          <w:rPr>
            <w:rFonts w:ascii="Verdana" w:hAnsi="Verdana"/>
            <w:color w:val="000000"/>
            <w:sz w:val="20"/>
            <w:szCs w:val="20"/>
          </w:rPr>
          <w:t> </w:t>
        </w:r>
      </w:ins>
    </w:p>
    <w:p w:rsidR="00D142B8" w:rsidRDefault="00D142B8" w:rsidP="00D142B8">
      <w:pPr>
        <w:pStyle w:val="NormalWeb"/>
        <w:shd w:val="clear" w:color="auto" w:fill="FFFFFF"/>
        <w:spacing w:before="240" w:beforeAutospacing="0" w:after="240" w:afterAutospacing="0"/>
        <w:rPr>
          <w:ins w:id="65" w:author="Unknown"/>
          <w:rFonts w:ascii="Verdana" w:hAnsi="Verdana"/>
          <w:color w:val="000000"/>
          <w:sz w:val="20"/>
          <w:szCs w:val="20"/>
        </w:rPr>
      </w:pPr>
      <w:ins w:id="66" w:author="Unknown">
        <w:r>
          <w:rPr>
            <w:rStyle w:val="Strong"/>
            <w:rFonts w:ascii="Verdana" w:hAnsi="Verdana"/>
            <w:color w:val="000000"/>
            <w:sz w:val="20"/>
            <w:szCs w:val="20"/>
          </w:rPr>
          <w:t>Conclusion</w:t>
        </w:r>
        <w:proofErr w:type="gramStart"/>
        <w:r>
          <w:rPr>
            <w:rStyle w:val="Strong"/>
            <w:rFonts w:ascii="Verdana" w:hAnsi="Verdana"/>
            <w:color w:val="000000"/>
            <w:sz w:val="20"/>
            <w:szCs w:val="20"/>
          </w:rPr>
          <w:t>:</w:t>
        </w:r>
        <w:proofErr w:type="gramEnd"/>
        <w:r>
          <w:rPr>
            <w:rFonts w:ascii="Verdana" w:hAnsi="Verdana"/>
            <w:color w:val="000000"/>
            <w:sz w:val="20"/>
            <w:szCs w:val="20"/>
          </w:rPr>
          <w:br/>
          <w:t>If you enjoy reading this article please make sure to share it with your friends. Please leave your questions/tips/suggestions in the comment section below and I’ll try to answer as many as I can.</w:t>
        </w:r>
      </w:ins>
    </w:p>
    <w:p w:rsidR="00D142B8" w:rsidRDefault="00D142B8" w:rsidP="00D142B8">
      <w:pPr>
        <w:pStyle w:val="NormalWeb"/>
        <w:shd w:val="clear" w:color="auto" w:fill="FFFFFF"/>
        <w:spacing w:before="240" w:beforeAutospacing="0" w:after="240" w:afterAutospacing="0"/>
        <w:rPr>
          <w:ins w:id="67" w:author="Unknown"/>
          <w:rFonts w:ascii="Verdana" w:hAnsi="Verdana"/>
          <w:color w:val="000000"/>
          <w:sz w:val="20"/>
          <w:szCs w:val="20"/>
        </w:rPr>
      </w:pPr>
      <w:ins w:id="68" w:author="Unknown">
        <w:r>
          <w:rPr>
            <w:rFonts w:ascii="Verdana" w:hAnsi="Verdana"/>
            <w:color w:val="000000"/>
            <w:sz w:val="20"/>
            <w:szCs w:val="20"/>
          </w:rPr>
          <w:lastRenderedPageBreak/>
          <w:t>In Next article, we will see “Steps to install TestNG in Eclipse”.</w:t>
        </w:r>
        <w:r>
          <w:rPr>
            <w:rFonts w:ascii="Verdana" w:hAnsi="Verdana"/>
            <w:color w:val="000000"/>
            <w:sz w:val="20"/>
            <w:szCs w:val="20"/>
          </w:rPr>
          <w:br/>
          <w:t xml:space="preserve">You can also </w:t>
        </w:r>
        <w:proofErr w:type="gramStart"/>
        <w:r>
          <w:rPr>
            <w:rFonts w:ascii="Verdana" w:hAnsi="Verdana"/>
            <w:color w:val="000000"/>
            <w:sz w:val="20"/>
            <w:szCs w:val="20"/>
          </w:rPr>
          <w:t>Subscribe</w:t>
        </w:r>
        <w:proofErr w:type="gramEnd"/>
        <w:r>
          <w:rPr>
            <w:rFonts w:ascii="Verdana" w:hAnsi="Verdana"/>
            <w:color w:val="000000"/>
            <w:sz w:val="20"/>
            <w:szCs w:val="20"/>
          </w:rPr>
          <w:t xml:space="preserve"> by E-mail and get All New articles delivered directly to your Inbox.</w:t>
        </w:r>
      </w:ins>
    </w:p>
    <w:p w:rsidR="00D142B8" w:rsidRDefault="00D142B8" w:rsidP="00D142B8">
      <w:pPr>
        <w:pStyle w:val="NormalWeb"/>
        <w:shd w:val="clear" w:color="auto" w:fill="FFFFFF"/>
        <w:spacing w:before="240" w:beforeAutospacing="0" w:after="240" w:afterAutospacing="0"/>
        <w:rPr>
          <w:ins w:id="69" w:author="Unknown"/>
          <w:rFonts w:ascii="Verdana" w:hAnsi="Verdana"/>
          <w:color w:val="000000"/>
          <w:sz w:val="20"/>
          <w:szCs w:val="20"/>
        </w:rPr>
      </w:pPr>
      <w:ins w:id="70" w:author="Unknown">
        <w:r>
          <w:rPr>
            <w:rFonts w:ascii="Verdana" w:hAnsi="Verdana"/>
            <w:color w:val="000000"/>
            <w:sz w:val="20"/>
            <w:szCs w:val="20"/>
          </w:rPr>
          <w:t> </w:t>
        </w:r>
      </w:ins>
    </w:p>
    <w:p w:rsidR="00D142B8" w:rsidRDefault="00D142B8" w:rsidP="00974E89"/>
    <w:sectPr w:rsidR="00D142B8" w:rsidSect="00310D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64FE7"/>
    <w:multiLevelType w:val="hybridMultilevel"/>
    <w:tmpl w:val="39804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570A7"/>
    <w:multiLevelType w:val="multilevel"/>
    <w:tmpl w:val="0CDA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FF5A97"/>
    <w:multiLevelType w:val="hybridMultilevel"/>
    <w:tmpl w:val="21ECA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B641D"/>
    <w:multiLevelType w:val="multilevel"/>
    <w:tmpl w:val="F118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F4511F"/>
    <w:multiLevelType w:val="multilevel"/>
    <w:tmpl w:val="A000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39719F"/>
    <w:multiLevelType w:val="hybridMultilevel"/>
    <w:tmpl w:val="7A2C6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74E89"/>
    <w:rsid w:val="001B019A"/>
    <w:rsid w:val="00310D83"/>
    <w:rsid w:val="005B2653"/>
    <w:rsid w:val="00974E89"/>
    <w:rsid w:val="00A44CDD"/>
    <w:rsid w:val="00D142B8"/>
    <w:rsid w:val="00FB1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D83"/>
  </w:style>
  <w:style w:type="paragraph" w:styleId="Heading1">
    <w:name w:val="heading 1"/>
    <w:basedOn w:val="Normal"/>
    <w:next w:val="Normal"/>
    <w:link w:val="Heading1Char"/>
    <w:uiPriority w:val="9"/>
    <w:qFormat/>
    <w:rsid w:val="00974E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74E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E89"/>
    <w:rPr>
      <w:rFonts w:ascii="Times New Roman" w:eastAsia="Times New Roman" w:hAnsi="Times New Roman" w:cs="Times New Roman"/>
      <w:b/>
      <w:bCs/>
      <w:sz w:val="36"/>
      <w:szCs w:val="36"/>
    </w:rPr>
  </w:style>
  <w:style w:type="paragraph" w:styleId="ListParagraph">
    <w:name w:val="List Paragraph"/>
    <w:basedOn w:val="Normal"/>
    <w:uiPriority w:val="34"/>
    <w:qFormat/>
    <w:rsid w:val="00974E89"/>
    <w:pPr>
      <w:ind w:left="720"/>
      <w:contextualSpacing/>
    </w:pPr>
  </w:style>
  <w:style w:type="character" w:customStyle="1" w:styleId="Heading1Char">
    <w:name w:val="Heading 1 Char"/>
    <w:basedOn w:val="DefaultParagraphFont"/>
    <w:link w:val="Heading1"/>
    <w:uiPriority w:val="9"/>
    <w:rsid w:val="00974E89"/>
    <w:rPr>
      <w:rFonts w:asciiTheme="majorHAnsi" w:eastAsiaTheme="majorEastAsia" w:hAnsiTheme="majorHAnsi" w:cstheme="majorBidi"/>
      <w:b/>
      <w:bCs/>
      <w:color w:val="365F91" w:themeColor="accent1" w:themeShade="BF"/>
      <w:sz w:val="28"/>
      <w:szCs w:val="28"/>
    </w:rPr>
  </w:style>
  <w:style w:type="paragraph" w:customStyle="1" w:styleId="headlinemeta">
    <w:name w:val="headline_meta"/>
    <w:basedOn w:val="Normal"/>
    <w:rsid w:val="00974E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4E89"/>
  </w:style>
  <w:style w:type="character" w:customStyle="1" w:styleId="author">
    <w:name w:val="author"/>
    <w:basedOn w:val="DefaultParagraphFont"/>
    <w:rsid w:val="00974E89"/>
  </w:style>
  <w:style w:type="paragraph" w:styleId="NormalWeb">
    <w:name w:val="Normal (Web)"/>
    <w:basedOn w:val="Normal"/>
    <w:uiPriority w:val="99"/>
    <w:semiHidden/>
    <w:unhideWhenUsed/>
    <w:rsid w:val="00974E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4E89"/>
    <w:rPr>
      <w:color w:val="0000FF"/>
      <w:u w:val="single"/>
    </w:rPr>
  </w:style>
  <w:style w:type="paragraph" w:styleId="HTMLPreformatted">
    <w:name w:val="HTML Preformatted"/>
    <w:basedOn w:val="Normal"/>
    <w:link w:val="HTMLPreformattedChar"/>
    <w:uiPriority w:val="99"/>
    <w:semiHidden/>
    <w:unhideWhenUsed/>
    <w:rsid w:val="00974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E89"/>
    <w:rPr>
      <w:rFonts w:ascii="Courier New" w:eastAsia="Times New Roman" w:hAnsi="Courier New" w:cs="Courier New"/>
      <w:sz w:val="20"/>
      <w:szCs w:val="20"/>
    </w:rPr>
  </w:style>
  <w:style w:type="character" w:styleId="Strong">
    <w:name w:val="Strong"/>
    <w:basedOn w:val="DefaultParagraphFont"/>
    <w:uiPriority w:val="22"/>
    <w:qFormat/>
    <w:rsid w:val="00974E89"/>
    <w:rPr>
      <w:b/>
      <w:bCs/>
    </w:rPr>
  </w:style>
  <w:style w:type="paragraph" w:styleId="BalloonText">
    <w:name w:val="Balloon Text"/>
    <w:basedOn w:val="Normal"/>
    <w:link w:val="BalloonTextChar"/>
    <w:uiPriority w:val="99"/>
    <w:semiHidden/>
    <w:unhideWhenUsed/>
    <w:rsid w:val="00974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E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192550">
      <w:bodyDiv w:val="1"/>
      <w:marLeft w:val="0"/>
      <w:marRight w:val="0"/>
      <w:marTop w:val="0"/>
      <w:marBottom w:val="0"/>
      <w:divBdr>
        <w:top w:val="none" w:sz="0" w:space="0" w:color="auto"/>
        <w:left w:val="none" w:sz="0" w:space="0" w:color="auto"/>
        <w:bottom w:val="none" w:sz="0" w:space="0" w:color="auto"/>
        <w:right w:val="none" w:sz="0" w:space="0" w:color="auto"/>
      </w:divBdr>
      <w:divsChild>
        <w:div w:id="1403285304">
          <w:marLeft w:val="0"/>
          <w:marRight w:val="0"/>
          <w:marTop w:val="0"/>
          <w:marBottom w:val="528"/>
          <w:divBdr>
            <w:top w:val="none" w:sz="0" w:space="0" w:color="auto"/>
            <w:left w:val="none" w:sz="0" w:space="0" w:color="auto"/>
            <w:bottom w:val="none" w:sz="0" w:space="0" w:color="auto"/>
            <w:right w:val="none" w:sz="0" w:space="0" w:color="auto"/>
          </w:divBdr>
        </w:div>
        <w:div w:id="639307303">
          <w:marLeft w:val="0"/>
          <w:marRight w:val="0"/>
          <w:marTop w:val="0"/>
          <w:marBottom w:val="0"/>
          <w:divBdr>
            <w:top w:val="none" w:sz="0" w:space="0" w:color="auto"/>
            <w:left w:val="none" w:sz="0" w:space="0" w:color="auto"/>
            <w:bottom w:val="none" w:sz="0" w:space="0" w:color="auto"/>
            <w:right w:val="none" w:sz="0" w:space="0" w:color="auto"/>
          </w:divBdr>
          <w:divsChild>
            <w:div w:id="1599604966">
              <w:marLeft w:val="0"/>
              <w:marRight w:val="0"/>
              <w:marTop w:val="0"/>
              <w:marBottom w:val="0"/>
              <w:divBdr>
                <w:top w:val="none" w:sz="0" w:space="0" w:color="auto"/>
                <w:left w:val="none" w:sz="0" w:space="0" w:color="auto"/>
                <w:bottom w:val="none" w:sz="0" w:space="0" w:color="auto"/>
                <w:right w:val="none" w:sz="0" w:space="0" w:color="auto"/>
              </w:divBdr>
            </w:div>
            <w:div w:id="16804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6522">
      <w:bodyDiv w:val="1"/>
      <w:marLeft w:val="0"/>
      <w:marRight w:val="0"/>
      <w:marTop w:val="0"/>
      <w:marBottom w:val="0"/>
      <w:divBdr>
        <w:top w:val="none" w:sz="0" w:space="0" w:color="auto"/>
        <w:left w:val="none" w:sz="0" w:space="0" w:color="auto"/>
        <w:bottom w:val="none" w:sz="0" w:space="0" w:color="auto"/>
        <w:right w:val="none" w:sz="0" w:space="0" w:color="auto"/>
      </w:divBdr>
    </w:div>
    <w:div w:id="85283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ftechy.com/wp-content/uploads/2012/01/emailablereport.jp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lftechy.com/wp-content/uploads/2012/01/methods.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lftechy.com/wp-content/uploads/2012/01/TestNGRunAs1.jpg" TargetMode="External"/><Relationship Id="rId11" Type="http://schemas.openxmlformats.org/officeDocument/2006/relationships/image" Target="media/image3.jpeg"/><Relationship Id="rId5" Type="http://schemas.openxmlformats.org/officeDocument/2006/relationships/hyperlink" Target="http://selftechy.com/2012/01/09/setting-up-testng-with-eclipse" TargetMode="External"/><Relationship Id="rId15" Type="http://schemas.openxmlformats.org/officeDocument/2006/relationships/image" Target="media/image5.png"/><Relationship Id="rId10" Type="http://schemas.openxmlformats.org/officeDocument/2006/relationships/hyperlink" Target="http://selftechy.com/wp-content/uploads/2012/01/index.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softwaretestingclass.com/wp-content/uploads/2013/09/selenium-testng-framewor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1803</Words>
  <Characters>10281</Characters>
  <Application>Microsoft Office Word</Application>
  <DocSecurity>0</DocSecurity>
  <Lines>85</Lines>
  <Paragraphs>24</Paragraphs>
  <ScaleCrop>false</ScaleCrop>
  <Company/>
  <LinksUpToDate>false</LinksUpToDate>
  <CharactersWithSpaces>12060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dc:creator>
  <cp:lastModifiedBy>NARAYAN</cp:lastModifiedBy>
  <cp:revision>3</cp:revision>
  <dcterms:created xsi:type="dcterms:W3CDTF">2013-12-18T07:40:00Z</dcterms:created>
  <dcterms:modified xsi:type="dcterms:W3CDTF">2013-12-18T07:51:00Z</dcterms:modified>
</cp:coreProperties>
</file>